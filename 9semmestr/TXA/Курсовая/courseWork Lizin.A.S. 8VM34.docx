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0B9" w:rsidRPr="000F3886" w:rsidRDefault="00BB00B9" w:rsidP="00BB00B9">
      <w:pPr>
        <w:spacing w:after="0"/>
        <w:jc w:val="center"/>
        <w:rPr>
          <w:rFonts w:eastAsia="Times New Roman" w:cs="Times New Roman"/>
          <w:color w:val="000000"/>
          <w:szCs w:val="28"/>
          <w:lang w:eastAsia="ru-RU"/>
        </w:rPr>
      </w:pPr>
      <w:r w:rsidRPr="000F3886">
        <w:rPr>
          <w:rFonts w:eastAsia="Times New Roman" w:cs="Times New Roman"/>
          <w:color w:val="000000"/>
          <w:szCs w:val="28"/>
          <w:lang w:eastAsia="ru-RU"/>
        </w:rPr>
        <w:t>Министерство образования и науки РФ</w:t>
      </w:r>
    </w:p>
    <w:p w:rsidR="00BB00B9" w:rsidRPr="000F3886" w:rsidRDefault="00BB00B9" w:rsidP="00BB00B9">
      <w:pPr>
        <w:spacing w:after="0"/>
        <w:jc w:val="center"/>
        <w:rPr>
          <w:rFonts w:eastAsia="Times New Roman" w:cs="Times New Roman"/>
          <w:color w:val="000000"/>
          <w:szCs w:val="28"/>
          <w:lang w:eastAsia="ru-RU"/>
        </w:rPr>
      </w:pPr>
      <w:r w:rsidRPr="000F3886">
        <w:rPr>
          <w:rFonts w:eastAsia="Times New Roman" w:cs="Times New Roman"/>
          <w:color w:val="000000"/>
          <w:szCs w:val="28"/>
          <w:lang w:eastAsia="ru-RU"/>
        </w:rPr>
        <w:t>Государственное образовательное учреждение высшего профессионального образования</w:t>
      </w:r>
    </w:p>
    <w:p w:rsidR="00BB00B9" w:rsidRPr="000F3886" w:rsidRDefault="00177131" w:rsidP="00BB00B9">
      <w:pPr>
        <w:spacing w:after="0"/>
        <w:rPr>
          <w:rFonts w:eastAsia="Times New Roman" w:cs="Times New Roman"/>
          <w:szCs w:val="28"/>
          <w:lang w:eastAsia="ru-RU"/>
        </w:rPr>
      </w:pPr>
      <w:r w:rsidRPr="00177131">
        <w:rPr>
          <w:rFonts w:eastAsia="Times New Roman" w:cs="Times New Roman"/>
          <w:szCs w:val="28"/>
          <w:lang w:eastAsia="ru-RU"/>
        </w:rPr>
        <w:pict>
          <v:rect id="_x0000_i1025" style="width:0;height:1.5pt" o:hralign="center" o:hrstd="t" o:hrnoshade="t" o:hr="t" fillcolor="black" stroked="f"/>
        </w:pict>
      </w:r>
    </w:p>
    <w:p w:rsidR="00BB00B9" w:rsidRPr="00D2622D" w:rsidRDefault="00BB00B9" w:rsidP="00BB00B9">
      <w:pPr>
        <w:spacing w:after="0"/>
        <w:jc w:val="center"/>
        <w:rPr>
          <w:rFonts w:eastAsia="Times New Roman" w:cs="Times New Roman"/>
          <w:color w:val="000000"/>
          <w:szCs w:val="28"/>
          <w:lang w:eastAsia="ru-RU"/>
        </w:rPr>
      </w:pPr>
      <w:r w:rsidRPr="000F3886">
        <w:rPr>
          <w:rFonts w:eastAsia="Times New Roman" w:cs="Times New Roman"/>
          <w:color w:val="000000"/>
          <w:szCs w:val="28"/>
          <w:lang w:eastAsia="ru-RU"/>
        </w:rPr>
        <w:t>«НАЦИОНАЛЬНЫЙ ИССЛЕДОВАТЕЛЬСКИЙ ТОМСКИЙ ПОЛИТЕХНИЧЕСКИЙ УНИВЕРСИТЕТ»</w:t>
      </w:r>
    </w:p>
    <w:p w:rsidR="00BB00B9" w:rsidRPr="000F3886" w:rsidRDefault="00BB00B9" w:rsidP="00BB00B9">
      <w:pPr>
        <w:spacing w:after="0"/>
        <w:jc w:val="center"/>
        <w:rPr>
          <w:rFonts w:eastAsia="Times New Roman" w:cs="Times New Roman"/>
          <w:color w:val="000000"/>
          <w:szCs w:val="28"/>
          <w:lang w:eastAsia="ru-RU"/>
        </w:rPr>
      </w:pPr>
    </w:p>
    <w:p w:rsidR="00BB00B9" w:rsidRPr="00D2622D" w:rsidRDefault="00BB00B9" w:rsidP="00BB00B9">
      <w:pPr>
        <w:rPr>
          <w:rFonts w:cs="Times New Roman"/>
          <w:szCs w:val="28"/>
        </w:rPr>
      </w:pPr>
      <w:r w:rsidRPr="00D2622D">
        <w:rPr>
          <w:rFonts w:cs="Times New Roman"/>
          <w:szCs w:val="28"/>
        </w:rPr>
        <w:t>Институт (факультет) – Кибернетический Центр</w:t>
      </w:r>
    </w:p>
    <w:p w:rsidR="00BB00B9" w:rsidRPr="00D2622D" w:rsidRDefault="00BB00B9" w:rsidP="00BB00B9">
      <w:pPr>
        <w:rPr>
          <w:rFonts w:cs="Times New Roman"/>
          <w:szCs w:val="28"/>
        </w:rPr>
      </w:pPr>
      <w:r w:rsidRPr="00D2622D">
        <w:rPr>
          <w:rFonts w:cs="Times New Roman"/>
          <w:szCs w:val="28"/>
        </w:rPr>
        <w:t>Направление (специальность) – Информатика и вычислительная техника</w:t>
      </w:r>
    </w:p>
    <w:p w:rsidR="00BB00B9" w:rsidRPr="00D2622D" w:rsidRDefault="00BB00B9" w:rsidP="00BB00B9">
      <w:pPr>
        <w:rPr>
          <w:rFonts w:cs="Times New Roman"/>
          <w:szCs w:val="28"/>
        </w:rPr>
      </w:pPr>
      <w:r w:rsidRPr="00D2622D">
        <w:rPr>
          <w:rFonts w:cs="Times New Roman"/>
          <w:szCs w:val="28"/>
        </w:rPr>
        <w:t xml:space="preserve">Выпускающая кафедра – Автоматики и Компьютерных Систем </w:t>
      </w:r>
    </w:p>
    <w:p w:rsidR="00BB00B9" w:rsidRPr="00D2622D" w:rsidRDefault="00BB00B9" w:rsidP="00BB00B9">
      <w:pPr>
        <w:rPr>
          <w:rFonts w:cs="Times New Roman"/>
          <w:szCs w:val="28"/>
        </w:rPr>
      </w:pPr>
    </w:p>
    <w:p w:rsidR="00BB00B9" w:rsidRPr="002E5CCB" w:rsidRDefault="00BB00B9" w:rsidP="00BB00B9">
      <w:pPr>
        <w:pStyle w:val="WW-Default1"/>
        <w:spacing w:line="276" w:lineRule="auto"/>
        <w:rPr>
          <w:bCs/>
          <w:sz w:val="28"/>
          <w:szCs w:val="28"/>
        </w:rPr>
      </w:pPr>
    </w:p>
    <w:p w:rsidR="00BB00B9" w:rsidRPr="002E5CCB" w:rsidRDefault="00BB00B9" w:rsidP="00BB00B9">
      <w:pPr>
        <w:pStyle w:val="WW-Default1"/>
        <w:spacing w:line="276" w:lineRule="auto"/>
        <w:jc w:val="center"/>
        <w:rPr>
          <w:bCs/>
          <w:sz w:val="28"/>
          <w:szCs w:val="28"/>
        </w:rPr>
      </w:pPr>
      <w:r w:rsidRPr="00D2622D">
        <w:rPr>
          <w:bCs/>
          <w:sz w:val="28"/>
          <w:szCs w:val="28"/>
        </w:rPr>
        <w:t>«</w:t>
      </w:r>
      <w:r w:rsidRPr="00D2622D">
        <w:rPr>
          <w:b/>
          <w:bCs/>
          <w:sz w:val="28"/>
          <w:szCs w:val="28"/>
        </w:rPr>
        <w:t xml:space="preserve">СПРАЙТОВАЯ ИГРА НА </w:t>
      </w:r>
      <w:r w:rsidRPr="00D2622D">
        <w:rPr>
          <w:b/>
          <w:bCs/>
          <w:sz w:val="28"/>
          <w:szCs w:val="28"/>
          <w:lang w:val="en-US"/>
        </w:rPr>
        <w:t>HTML</w:t>
      </w:r>
      <w:r w:rsidRPr="00D2622D">
        <w:rPr>
          <w:b/>
          <w:bCs/>
          <w:sz w:val="28"/>
          <w:szCs w:val="28"/>
        </w:rPr>
        <w:t>5 «АРКАНОИД»</w:t>
      </w:r>
      <w:r w:rsidRPr="00D2622D">
        <w:rPr>
          <w:bCs/>
          <w:sz w:val="28"/>
          <w:szCs w:val="28"/>
        </w:rPr>
        <w:t>»</w:t>
      </w:r>
    </w:p>
    <w:p w:rsidR="00BB00B9" w:rsidRPr="002E5CCB" w:rsidRDefault="00BB00B9" w:rsidP="00BB00B9">
      <w:pPr>
        <w:pStyle w:val="WW-Default1"/>
        <w:spacing w:line="276" w:lineRule="auto"/>
        <w:jc w:val="center"/>
        <w:rPr>
          <w:bCs/>
          <w:sz w:val="28"/>
          <w:szCs w:val="28"/>
        </w:rPr>
      </w:pPr>
    </w:p>
    <w:p w:rsidR="00BB00B9" w:rsidRPr="002E5CCB" w:rsidRDefault="00BB00B9" w:rsidP="00BB00B9">
      <w:pPr>
        <w:pStyle w:val="WW-Default1"/>
        <w:spacing w:line="276" w:lineRule="auto"/>
        <w:jc w:val="center"/>
        <w:rPr>
          <w:bCs/>
          <w:sz w:val="28"/>
          <w:szCs w:val="28"/>
        </w:rPr>
      </w:pPr>
      <w:r w:rsidRPr="00D2622D">
        <w:rPr>
          <w:bCs/>
          <w:sz w:val="28"/>
          <w:szCs w:val="28"/>
        </w:rPr>
        <w:t>Пояснительная записка к курсовой работе</w:t>
      </w:r>
    </w:p>
    <w:p w:rsidR="00BB00B9" w:rsidRPr="00D2622D" w:rsidRDefault="00BB00B9" w:rsidP="00BB00B9">
      <w:pPr>
        <w:pStyle w:val="WW-Default1"/>
        <w:spacing w:line="276" w:lineRule="auto"/>
        <w:jc w:val="center"/>
        <w:rPr>
          <w:sz w:val="28"/>
          <w:szCs w:val="28"/>
        </w:rPr>
      </w:pPr>
      <w:r w:rsidRPr="00D2622D">
        <w:rPr>
          <w:bCs/>
          <w:sz w:val="28"/>
          <w:szCs w:val="28"/>
        </w:rPr>
        <w:t>по дисциплине «Технология разработки программного обеспечения</w:t>
      </w:r>
      <w:r w:rsidRPr="00D2622D">
        <w:rPr>
          <w:sz w:val="28"/>
          <w:szCs w:val="28"/>
        </w:rPr>
        <w:t>»</w:t>
      </w:r>
    </w:p>
    <w:p w:rsidR="00BB00B9" w:rsidRDefault="00BB00B9" w:rsidP="00BB00B9">
      <w:pPr>
        <w:pStyle w:val="WW-Default1"/>
        <w:spacing w:line="276" w:lineRule="auto"/>
        <w:jc w:val="center"/>
        <w:rPr>
          <w:bCs/>
          <w:sz w:val="28"/>
          <w:szCs w:val="28"/>
        </w:rPr>
      </w:pPr>
    </w:p>
    <w:p w:rsidR="00BB00B9" w:rsidRDefault="00BB00B9" w:rsidP="00BB00B9">
      <w:pPr>
        <w:pStyle w:val="WW-Default1"/>
        <w:spacing w:line="276" w:lineRule="auto"/>
        <w:rPr>
          <w:bCs/>
          <w:sz w:val="28"/>
          <w:szCs w:val="28"/>
        </w:rPr>
      </w:pPr>
    </w:p>
    <w:p w:rsidR="00BB00B9" w:rsidRDefault="00BB00B9" w:rsidP="00BB00B9">
      <w:pPr>
        <w:pStyle w:val="WW-Default1"/>
        <w:spacing w:line="276" w:lineRule="auto"/>
        <w:rPr>
          <w:bCs/>
          <w:sz w:val="28"/>
          <w:szCs w:val="28"/>
        </w:rPr>
      </w:pPr>
    </w:p>
    <w:p w:rsidR="00BB00B9" w:rsidRPr="00D2622D" w:rsidRDefault="00BB00B9" w:rsidP="00BB00B9">
      <w:pPr>
        <w:pStyle w:val="WW-Default1"/>
        <w:spacing w:line="276" w:lineRule="auto"/>
        <w:jc w:val="center"/>
        <w:rPr>
          <w:bCs/>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1"/>
        <w:gridCol w:w="3596"/>
        <w:gridCol w:w="2899"/>
      </w:tblGrid>
      <w:tr w:rsidR="00BB00B9" w:rsidRPr="003A54F6" w:rsidTr="007700D3">
        <w:tc>
          <w:tcPr>
            <w:tcW w:w="3165" w:type="dxa"/>
          </w:tcPr>
          <w:p w:rsidR="00BB00B9" w:rsidRPr="00BB00B9" w:rsidRDefault="00BB00B9" w:rsidP="007700D3">
            <w:pPr>
              <w:tabs>
                <w:tab w:val="left" w:pos="5205"/>
              </w:tabs>
              <w:spacing w:line="276" w:lineRule="auto"/>
              <w:rPr>
                <w:rFonts w:cs="Times New Roman"/>
                <w:bCs/>
                <w:szCs w:val="28"/>
              </w:rPr>
            </w:pPr>
            <w:r w:rsidRPr="008C2DA7">
              <w:rPr>
                <w:rFonts w:cs="Times New Roman"/>
                <w:bCs/>
                <w:szCs w:val="28"/>
              </w:rPr>
              <w:t>Студент гр.</w:t>
            </w:r>
            <w:r>
              <w:rPr>
                <w:rFonts w:cs="Times New Roman"/>
                <w:bCs/>
                <w:szCs w:val="28"/>
                <w:lang w:val="en-US"/>
              </w:rPr>
              <w:t>8</w:t>
            </w:r>
            <w:r>
              <w:rPr>
                <w:rFonts w:cs="Times New Roman"/>
                <w:bCs/>
                <w:szCs w:val="28"/>
              </w:rPr>
              <w:t>ВМ34</w:t>
            </w:r>
          </w:p>
        </w:tc>
        <w:tc>
          <w:tcPr>
            <w:tcW w:w="3165" w:type="dxa"/>
          </w:tcPr>
          <w:p w:rsidR="00BB00B9" w:rsidRPr="008C2DA7" w:rsidRDefault="00BB00B9" w:rsidP="007700D3">
            <w:pPr>
              <w:tabs>
                <w:tab w:val="left" w:pos="5205"/>
              </w:tabs>
              <w:spacing w:line="276" w:lineRule="auto"/>
              <w:jc w:val="center"/>
              <w:rPr>
                <w:rFonts w:cs="Times New Roman"/>
                <w:bCs/>
                <w:szCs w:val="28"/>
              </w:rPr>
            </w:pPr>
            <w:r w:rsidRPr="008C2DA7">
              <w:rPr>
                <w:rFonts w:cs="Times New Roman"/>
                <w:bCs/>
                <w:szCs w:val="28"/>
              </w:rPr>
              <w:t>___________________</w:t>
            </w:r>
            <w:r w:rsidRPr="008C2DA7">
              <w:rPr>
                <w:rFonts w:cs="Times New Roman"/>
                <w:bCs/>
                <w:szCs w:val="28"/>
              </w:rPr>
              <w:br/>
              <w:t>(подпись)</w:t>
            </w:r>
          </w:p>
          <w:p w:rsidR="00BB00B9" w:rsidRPr="008C2DA7" w:rsidRDefault="00BB00B9" w:rsidP="007700D3">
            <w:pPr>
              <w:tabs>
                <w:tab w:val="left" w:pos="5205"/>
              </w:tabs>
              <w:spacing w:before="240" w:line="276" w:lineRule="auto"/>
              <w:jc w:val="center"/>
              <w:rPr>
                <w:rFonts w:cs="Times New Roman"/>
                <w:bCs/>
                <w:szCs w:val="28"/>
              </w:rPr>
            </w:pPr>
            <w:r w:rsidRPr="008C2DA7">
              <w:rPr>
                <w:rFonts w:cs="Times New Roman"/>
                <w:bCs/>
                <w:szCs w:val="28"/>
              </w:rPr>
              <w:t>___________________</w:t>
            </w:r>
            <w:r w:rsidRPr="008C2DA7">
              <w:rPr>
                <w:rFonts w:cs="Times New Roman"/>
                <w:bCs/>
                <w:szCs w:val="28"/>
              </w:rPr>
              <w:br/>
              <w:t>(дата)</w:t>
            </w:r>
          </w:p>
        </w:tc>
        <w:tc>
          <w:tcPr>
            <w:tcW w:w="3165" w:type="dxa"/>
          </w:tcPr>
          <w:p w:rsidR="00BB00B9" w:rsidRPr="008C2DA7" w:rsidRDefault="00BB00B9" w:rsidP="007700D3">
            <w:pPr>
              <w:tabs>
                <w:tab w:val="left" w:pos="5205"/>
              </w:tabs>
              <w:spacing w:line="276" w:lineRule="auto"/>
              <w:jc w:val="right"/>
              <w:rPr>
                <w:rFonts w:cs="Times New Roman"/>
                <w:bCs/>
                <w:szCs w:val="28"/>
              </w:rPr>
            </w:pPr>
            <w:r w:rsidRPr="008C2DA7">
              <w:rPr>
                <w:rFonts w:cs="Times New Roman"/>
                <w:bCs/>
                <w:szCs w:val="28"/>
              </w:rPr>
              <w:t>А.С. Лизин</w:t>
            </w:r>
          </w:p>
        </w:tc>
      </w:tr>
      <w:tr w:rsidR="00BB00B9" w:rsidRPr="003A54F6" w:rsidTr="007700D3">
        <w:tc>
          <w:tcPr>
            <w:tcW w:w="3165" w:type="dxa"/>
          </w:tcPr>
          <w:p w:rsidR="00BB00B9" w:rsidRPr="008C2DA7" w:rsidRDefault="00BB00B9" w:rsidP="007700D3">
            <w:pPr>
              <w:tabs>
                <w:tab w:val="left" w:pos="5205"/>
              </w:tabs>
              <w:spacing w:line="276" w:lineRule="auto"/>
              <w:rPr>
                <w:rFonts w:cs="Times New Roman"/>
                <w:bCs/>
                <w:szCs w:val="28"/>
              </w:rPr>
            </w:pPr>
            <w:r w:rsidRPr="008C2DA7">
              <w:rPr>
                <w:rFonts w:cs="Times New Roman"/>
                <w:bCs/>
                <w:szCs w:val="28"/>
              </w:rPr>
              <w:t>Преподаватель</w:t>
            </w:r>
          </w:p>
        </w:tc>
        <w:tc>
          <w:tcPr>
            <w:tcW w:w="3165" w:type="dxa"/>
          </w:tcPr>
          <w:p w:rsidR="00BB00B9" w:rsidRPr="008C2DA7" w:rsidRDefault="00BB00B9" w:rsidP="007700D3">
            <w:pPr>
              <w:tabs>
                <w:tab w:val="left" w:pos="5205"/>
              </w:tabs>
              <w:spacing w:before="240" w:line="276" w:lineRule="auto"/>
              <w:jc w:val="center"/>
              <w:rPr>
                <w:rFonts w:cs="Times New Roman"/>
                <w:bCs/>
                <w:szCs w:val="28"/>
              </w:rPr>
            </w:pPr>
            <w:r w:rsidRPr="008C2DA7">
              <w:rPr>
                <w:rFonts w:cs="Times New Roman"/>
                <w:bCs/>
                <w:szCs w:val="28"/>
              </w:rPr>
              <w:t>___________________</w:t>
            </w:r>
            <w:r w:rsidRPr="008C2DA7">
              <w:rPr>
                <w:rFonts w:cs="Times New Roman"/>
                <w:bCs/>
                <w:szCs w:val="28"/>
              </w:rPr>
              <w:br/>
              <w:t>(подпись)</w:t>
            </w:r>
          </w:p>
          <w:p w:rsidR="00BB00B9" w:rsidRPr="008C2DA7" w:rsidRDefault="00BB00B9" w:rsidP="007700D3">
            <w:pPr>
              <w:tabs>
                <w:tab w:val="left" w:pos="5205"/>
              </w:tabs>
              <w:spacing w:before="240" w:line="276" w:lineRule="auto"/>
              <w:jc w:val="center"/>
              <w:rPr>
                <w:rFonts w:cs="Times New Roman"/>
                <w:bCs/>
                <w:szCs w:val="28"/>
              </w:rPr>
            </w:pPr>
            <w:r w:rsidRPr="008C2DA7">
              <w:rPr>
                <w:rFonts w:cs="Times New Roman"/>
                <w:bCs/>
                <w:szCs w:val="28"/>
              </w:rPr>
              <w:t>___________________</w:t>
            </w:r>
            <w:r w:rsidRPr="008C2DA7">
              <w:rPr>
                <w:rFonts w:cs="Times New Roman"/>
                <w:bCs/>
                <w:szCs w:val="28"/>
              </w:rPr>
              <w:br/>
              <w:t>(дата)</w:t>
            </w:r>
          </w:p>
        </w:tc>
        <w:tc>
          <w:tcPr>
            <w:tcW w:w="3165" w:type="dxa"/>
          </w:tcPr>
          <w:p w:rsidR="00BB00B9" w:rsidRPr="008C2DA7" w:rsidRDefault="00BB1499" w:rsidP="00BB1499">
            <w:pPr>
              <w:pStyle w:val="a3"/>
              <w:spacing w:before="0" w:after="0" w:line="276" w:lineRule="auto"/>
              <w:jc w:val="right"/>
              <w:rPr>
                <w:rFonts w:ascii="Times New Roman" w:hAnsi="Times New Roman"/>
                <w:bCs/>
                <w:sz w:val="28"/>
                <w:szCs w:val="28"/>
              </w:rPr>
            </w:pPr>
            <w:r>
              <w:rPr>
                <w:rFonts w:ascii="Times New Roman" w:hAnsi="Times New Roman"/>
                <w:sz w:val="28"/>
                <w:szCs w:val="28"/>
              </w:rPr>
              <w:t xml:space="preserve">      </w:t>
            </w:r>
            <w:r w:rsidR="00495D3E" w:rsidRPr="00495D3E">
              <w:rPr>
                <w:rFonts w:ascii="Times New Roman" w:hAnsi="Times New Roman"/>
                <w:sz w:val="28"/>
                <w:szCs w:val="28"/>
              </w:rPr>
              <w:t>И.А. Заикин</w:t>
            </w:r>
          </w:p>
        </w:tc>
      </w:tr>
    </w:tbl>
    <w:p w:rsidR="00BB00B9" w:rsidRDefault="00BB00B9" w:rsidP="00BB00B9">
      <w:pPr>
        <w:jc w:val="center"/>
        <w:rPr>
          <w:rFonts w:cs="Times New Roman"/>
          <w:szCs w:val="28"/>
        </w:rPr>
      </w:pPr>
    </w:p>
    <w:p w:rsidR="009B1C4A" w:rsidRDefault="00BB00B9" w:rsidP="009B1C4A">
      <w:pPr>
        <w:jc w:val="center"/>
        <w:rPr>
          <w:rFonts w:cs="Times New Roman"/>
          <w:szCs w:val="28"/>
          <w:lang w:val="en-US"/>
        </w:rPr>
      </w:pPr>
      <w:r w:rsidRPr="00D2622D">
        <w:rPr>
          <w:rFonts w:cs="Times New Roman"/>
          <w:szCs w:val="28"/>
        </w:rPr>
        <w:t xml:space="preserve">Томск </w:t>
      </w:r>
      <w:r>
        <w:rPr>
          <w:rFonts w:cs="Times New Roman"/>
          <w:szCs w:val="28"/>
        </w:rPr>
        <w:t>– 201</w:t>
      </w:r>
      <w:r w:rsidR="00821667">
        <w:rPr>
          <w:rFonts w:cs="Times New Roman"/>
          <w:szCs w:val="28"/>
          <w:lang w:val="en-US"/>
        </w:rPr>
        <w:t>3</w:t>
      </w:r>
    </w:p>
    <w:p w:rsidR="009B1C4A" w:rsidRDefault="009B1C4A" w:rsidP="009B1C4A">
      <w:pPr>
        <w:pStyle w:val="1"/>
        <w:numPr>
          <w:ilvl w:val="0"/>
          <w:numId w:val="0"/>
        </w:numPr>
        <w:spacing w:line="360" w:lineRule="auto"/>
        <w:rPr>
          <w:lang w:val="ru-RU"/>
        </w:rPr>
      </w:pPr>
      <w:bookmarkStart w:id="0" w:name="_Toc342776028"/>
      <w:bookmarkStart w:id="1" w:name="_Toc372018959"/>
      <w:r w:rsidRPr="00B57E0E">
        <w:rPr>
          <w:lang w:val="ru-RU"/>
        </w:rPr>
        <w:lastRenderedPageBreak/>
        <w:t>Содержание</w:t>
      </w:r>
      <w:bookmarkEnd w:id="0"/>
      <w:bookmarkEnd w:id="1"/>
    </w:p>
    <w:sdt>
      <w:sdtPr>
        <w:rPr>
          <w:rFonts w:ascii="Times New Roman" w:eastAsiaTheme="minorHAnsi" w:hAnsi="Times New Roman" w:cstheme="minorBidi"/>
          <w:b w:val="0"/>
          <w:bCs w:val="0"/>
          <w:color w:val="auto"/>
          <w:szCs w:val="22"/>
        </w:rPr>
        <w:id w:val="74663374"/>
        <w:docPartObj>
          <w:docPartGallery w:val="Table of Contents"/>
          <w:docPartUnique/>
        </w:docPartObj>
      </w:sdtPr>
      <w:sdtContent>
        <w:p w:rsidR="007C0E92" w:rsidRDefault="007C0E92">
          <w:pPr>
            <w:pStyle w:val="aa"/>
          </w:pPr>
          <w:r>
            <w:t>Оглавление</w:t>
          </w:r>
        </w:p>
        <w:p w:rsidR="004D70E7" w:rsidRDefault="00177131">
          <w:pPr>
            <w:pStyle w:val="11"/>
            <w:tabs>
              <w:tab w:val="right" w:leader="dot" w:pos="9350"/>
            </w:tabs>
            <w:rPr>
              <w:rFonts w:asciiTheme="minorHAnsi" w:eastAsiaTheme="minorEastAsia" w:hAnsiTheme="minorHAnsi"/>
              <w:noProof/>
              <w:sz w:val="22"/>
              <w:lang w:val="en-US"/>
            </w:rPr>
          </w:pPr>
          <w:r>
            <w:fldChar w:fldCharType="begin"/>
          </w:r>
          <w:r w:rsidR="007C0E92">
            <w:instrText xml:space="preserve"> TOC \o "1-3" \h \z \u </w:instrText>
          </w:r>
          <w:r>
            <w:fldChar w:fldCharType="separate"/>
          </w:r>
          <w:hyperlink w:anchor="_Toc372018959" w:history="1">
            <w:r w:rsidR="004D70E7" w:rsidRPr="00025CBD">
              <w:rPr>
                <w:rStyle w:val="ab"/>
                <w:noProof/>
              </w:rPr>
              <w:t>Содержание</w:t>
            </w:r>
            <w:r w:rsidR="004D70E7">
              <w:rPr>
                <w:noProof/>
                <w:webHidden/>
              </w:rPr>
              <w:tab/>
            </w:r>
            <w:r w:rsidR="004D70E7">
              <w:rPr>
                <w:noProof/>
                <w:webHidden/>
              </w:rPr>
              <w:fldChar w:fldCharType="begin"/>
            </w:r>
            <w:r w:rsidR="004D70E7">
              <w:rPr>
                <w:noProof/>
                <w:webHidden/>
              </w:rPr>
              <w:instrText xml:space="preserve"> PAGEREF _Toc372018959 \h </w:instrText>
            </w:r>
            <w:r w:rsidR="004D70E7">
              <w:rPr>
                <w:noProof/>
                <w:webHidden/>
              </w:rPr>
            </w:r>
            <w:r w:rsidR="004D70E7">
              <w:rPr>
                <w:noProof/>
                <w:webHidden/>
              </w:rPr>
              <w:fldChar w:fldCharType="separate"/>
            </w:r>
            <w:r w:rsidR="004D70E7">
              <w:rPr>
                <w:noProof/>
                <w:webHidden/>
              </w:rPr>
              <w:t>2</w:t>
            </w:r>
            <w:r w:rsidR="004D70E7">
              <w:rPr>
                <w:noProof/>
                <w:webHidden/>
              </w:rPr>
              <w:fldChar w:fldCharType="end"/>
            </w:r>
          </w:hyperlink>
        </w:p>
        <w:p w:rsidR="004D70E7" w:rsidRDefault="004D70E7">
          <w:pPr>
            <w:pStyle w:val="11"/>
            <w:tabs>
              <w:tab w:val="right" w:leader="dot" w:pos="9350"/>
            </w:tabs>
            <w:rPr>
              <w:rFonts w:asciiTheme="minorHAnsi" w:eastAsiaTheme="minorEastAsia" w:hAnsiTheme="minorHAnsi"/>
              <w:noProof/>
              <w:sz w:val="22"/>
              <w:lang w:val="en-US"/>
            </w:rPr>
          </w:pPr>
          <w:hyperlink w:anchor="_Toc372018960" w:history="1">
            <w:r w:rsidRPr="00025CBD">
              <w:rPr>
                <w:rStyle w:val="ab"/>
                <w:noProof/>
              </w:rPr>
              <w:t>Введение</w:t>
            </w:r>
            <w:r>
              <w:rPr>
                <w:noProof/>
                <w:webHidden/>
              </w:rPr>
              <w:tab/>
            </w:r>
            <w:r>
              <w:rPr>
                <w:noProof/>
                <w:webHidden/>
              </w:rPr>
              <w:fldChar w:fldCharType="begin"/>
            </w:r>
            <w:r>
              <w:rPr>
                <w:noProof/>
                <w:webHidden/>
              </w:rPr>
              <w:instrText xml:space="preserve"> PAGEREF _Toc372018960 \h </w:instrText>
            </w:r>
            <w:r>
              <w:rPr>
                <w:noProof/>
                <w:webHidden/>
              </w:rPr>
            </w:r>
            <w:r>
              <w:rPr>
                <w:noProof/>
                <w:webHidden/>
              </w:rPr>
              <w:fldChar w:fldCharType="separate"/>
            </w:r>
            <w:r>
              <w:rPr>
                <w:noProof/>
                <w:webHidden/>
              </w:rPr>
              <w:t>4</w:t>
            </w:r>
            <w:r>
              <w:rPr>
                <w:noProof/>
                <w:webHidden/>
              </w:rPr>
              <w:fldChar w:fldCharType="end"/>
            </w:r>
          </w:hyperlink>
        </w:p>
        <w:p w:rsidR="004D70E7" w:rsidRDefault="004D70E7">
          <w:pPr>
            <w:pStyle w:val="21"/>
            <w:tabs>
              <w:tab w:val="right" w:leader="dot" w:pos="9350"/>
            </w:tabs>
            <w:rPr>
              <w:rFonts w:asciiTheme="minorHAnsi" w:eastAsiaTheme="minorEastAsia" w:hAnsiTheme="minorHAnsi"/>
              <w:noProof/>
              <w:sz w:val="22"/>
              <w:lang w:val="en-US"/>
            </w:rPr>
          </w:pPr>
          <w:hyperlink w:anchor="_Toc372018961" w:history="1">
            <w:r w:rsidRPr="00025CBD">
              <w:rPr>
                <w:rStyle w:val="ab"/>
                <w:noProof/>
              </w:rPr>
              <w:t>Используемые средства разработки</w:t>
            </w:r>
            <w:r>
              <w:rPr>
                <w:noProof/>
                <w:webHidden/>
              </w:rPr>
              <w:tab/>
            </w:r>
            <w:r>
              <w:rPr>
                <w:noProof/>
                <w:webHidden/>
              </w:rPr>
              <w:fldChar w:fldCharType="begin"/>
            </w:r>
            <w:r>
              <w:rPr>
                <w:noProof/>
                <w:webHidden/>
              </w:rPr>
              <w:instrText xml:space="preserve"> PAGEREF _Toc372018961 \h </w:instrText>
            </w:r>
            <w:r>
              <w:rPr>
                <w:noProof/>
                <w:webHidden/>
              </w:rPr>
            </w:r>
            <w:r>
              <w:rPr>
                <w:noProof/>
                <w:webHidden/>
              </w:rPr>
              <w:fldChar w:fldCharType="separate"/>
            </w:r>
            <w:r>
              <w:rPr>
                <w:noProof/>
                <w:webHidden/>
              </w:rPr>
              <w:t>4</w:t>
            </w:r>
            <w:r>
              <w:rPr>
                <w:noProof/>
                <w:webHidden/>
              </w:rPr>
              <w:fldChar w:fldCharType="end"/>
            </w:r>
          </w:hyperlink>
        </w:p>
        <w:p w:rsidR="004D70E7" w:rsidRDefault="004D70E7">
          <w:pPr>
            <w:pStyle w:val="11"/>
            <w:tabs>
              <w:tab w:val="right" w:leader="dot" w:pos="9350"/>
            </w:tabs>
            <w:rPr>
              <w:rFonts w:asciiTheme="minorHAnsi" w:eastAsiaTheme="minorEastAsia" w:hAnsiTheme="minorHAnsi"/>
              <w:noProof/>
              <w:sz w:val="22"/>
              <w:lang w:val="en-US"/>
            </w:rPr>
          </w:pPr>
          <w:hyperlink w:anchor="_Toc372018962" w:history="1">
            <w:r w:rsidRPr="00025CBD">
              <w:rPr>
                <w:rStyle w:val="ab"/>
                <w:noProof/>
              </w:rPr>
              <w:t>Интегрированная среда разработки</w:t>
            </w:r>
            <w:r>
              <w:rPr>
                <w:noProof/>
                <w:webHidden/>
              </w:rPr>
              <w:tab/>
            </w:r>
            <w:r>
              <w:rPr>
                <w:noProof/>
                <w:webHidden/>
              </w:rPr>
              <w:fldChar w:fldCharType="begin"/>
            </w:r>
            <w:r>
              <w:rPr>
                <w:noProof/>
                <w:webHidden/>
              </w:rPr>
              <w:instrText xml:space="preserve"> PAGEREF _Toc372018962 \h </w:instrText>
            </w:r>
            <w:r>
              <w:rPr>
                <w:noProof/>
                <w:webHidden/>
              </w:rPr>
            </w:r>
            <w:r>
              <w:rPr>
                <w:noProof/>
                <w:webHidden/>
              </w:rPr>
              <w:fldChar w:fldCharType="separate"/>
            </w:r>
            <w:r>
              <w:rPr>
                <w:noProof/>
                <w:webHidden/>
              </w:rPr>
              <w:t>4</w:t>
            </w:r>
            <w:r>
              <w:rPr>
                <w:noProof/>
                <w:webHidden/>
              </w:rPr>
              <w:fldChar w:fldCharType="end"/>
            </w:r>
          </w:hyperlink>
        </w:p>
        <w:p w:rsidR="004D70E7" w:rsidRDefault="004D70E7">
          <w:pPr>
            <w:pStyle w:val="11"/>
            <w:tabs>
              <w:tab w:val="right" w:leader="dot" w:pos="9350"/>
            </w:tabs>
            <w:rPr>
              <w:rFonts w:asciiTheme="minorHAnsi" w:eastAsiaTheme="minorEastAsia" w:hAnsiTheme="minorHAnsi"/>
              <w:noProof/>
              <w:sz w:val="22"/>
              <w:lang w:val="en-US"/>
            </w:rPr>
          </w:pPr>
          <w:hyperlink w:anchor="_Toc372018963" w:history="1">
            <w:r w:rsidRPr="00025CBD">
              <w:rPr>
                <w:rStyle w:val="ab"/>
                <w:noProof/>
              </w:rPr>
              <w:t>Браузер</w:t>
            </w:r>
            <w:r>
              <w:rPr>
                <w:noProof/>
                <w:webHidden/>
              </w:rPr>
              <w:tab/>
            </w:r>
            <w:r>
              <w:rPr>
                <w:noProof/>
                <w:webHidden/>
              </w:rPr>
              <w:fldChar w:fldCharType="begin"/>
            </w:r>
            <w:r>
              <w:rPr>
                <w:noProof/>
                <w:webHidden/>
              </w:rPr>
              <w:instrText xml:space="preserve"> PAGEREF _Toc372018963 \h </w:instrText>
            </w:r>
            <w:r>
              <w:rPr>
                <w:noProof/>
                <w:webHidden/>
              </w:rPr>
            </w:r>
            <w:r>
              <w:rPr>
                <w:noProof/>
                <w:webHidden/>
              </w:rPr>
              <w:fldChar w:fldCharType="separate"/>
            </w:r>
            <w:r>
              <w:rPr>
                <w:noProof/>
                <w:webHidden/>
              </w:rPr>
              <w:t>6</w:t>
            </w:r>
            <w:r>
              <w:rPr>
                <w:noProof/>
                <w:webHidden/>
              </w:rPr>
              <w:fldChar w:fldCharType="end"/>
            </w:r>
          </w:hyperlink>
        </w:p>
        <w:p w:rsidR="004D70E7" w:rsidRDefault="004D70E7">
          <w:pPr>
            <w:pStyle w:val="11"/>
            <w:tabs>
              <w:tab w:val="right" w:leader="dot" w:pos="9350"/>
            </w:tabs>
            <w:rPr>
              <w:rFonts w:asciiTheme="minorHAnsi" w:eastAsiaTheme="minorEastAsia" w:hAnsiTheme="minorHAnsi"/>
              <w:noProof/>
              <w:sz w:val="22"/>
              <w:lang w:val="en-US"/>
            </w:rPr>
          </w:pPr>
          <w:hyperlink w:anchor="_Toc372018964" w:history="1">
            <w:r w:rsidRPr="00025CBD">
              <w:rPr>
                <w:rStyle w:val="ab"/>
                <w:noProof/>
              </w:rPr>
              <w:t>Отладчик и профайлер</w:t>
            </w:r>
            <w:r>
              <w:rPr>
                <w:noProof/>
                <w:webHidden/>
              </w:rPr>
              <w:tab/>
            </w:r>
            <w:r>
              <w:rPr>
                <w:noProof/>
                <w:webHidden/>
              </w:rPr>
              <w:fldChar w:fldCharType="begin"/>
            </w:r>
            <w:r>
              <w:rPr>
                <w:noProof/>
                <w:webHidden/>
              </w:rPr>
              <w:instrText xml:space="preserve"> PAGEREF _Toc372018964 \h </w:instrText>
            </w:r>
            <w:r>
              <w:rPr>
                <w:noProof/>
                <w:webHidden/>
              </w:rPr>
            </w:r>
            <w:r>
              <w:rPr>
                <w:noProof/>
                <w:webHidden/>
              </w:rPr>
              <w:fldChar w:fldCharType="separate"/>
            </w:r>
            <w:r>
              <w:rPr>
                <w:noProof/>
                <w:webHidden/>
              </w:rPr>
              <w:t>6</w:t>
            </w:r>
            <w:r>
              <w:rPr>
                <w:noProof/>
                <w:webHidden/>
              </w:rPr>
              <w:fldChar w:fldCharType="end"/>
            </w:r>
          </w:hyperlink>
        </w:p>
        <w:p w:rsidR="004D70E7" w:rsidRDefault="004D70E7">
          <w:pPr>
            <w:pStyle w:val="11"/>
            <w:tabs>
              <w:tab w:val="right" w:leader="dot" w:pos="9350"/>
            </w:tabs>
            <w:rPr>
              <w:rFonts w:asciiTheme="minorHAnsi" w:eastAsiaTheme="minorEastAsia" w:hAnsiTheme="minorHAnsi"/>
              <w:noProof/>
              <w:sz w:val="22"/>
              <w:lang w:val="en-US"/>
            </w:rPr>
          </w:pPr>
          <w:hyperlink w:anchor="_Toc372018965" w:history="1">
            <w:r w:rsidRPr="00025CBD">
              <w:rPr>
                <w:rStyle w:val="ab"/>
                <w:noProof/>
              </w:rPr>
              <w:t>Система контроля версий</w:t>
            </w:r>
            <w:r>
              <w:rPr>
                <w:noProof/>
                <w:webHidden/>
              </w:rPr>
              <w:tab/>
            </w:r>
            <w:r>
              <w:rPr>
                <w:noProof/>
                <w:webHidden/>
              </w:rPr>
              <w:fldChar w:fldCharType="begin"/>
            </w:r>
            <w:r>
              <w:rPr>
                <w:noProof/>
                <w:webHidden/>
              </w:rPr>
              <w:instrText xml:space="preserve"> PAGEREF _Toc372018965 \h </w:instrText>
            </w:r>
            <w:r>
              <w:rPr>
                <w:noProof/>
                <w:webHidden/>
              </w:rPr>
            </w:r>
            <w:r>
              <w:rPr>
                <w:noProof/>
                <w:webHidden/>
              </w:rPr>
              <w:fldChar w:fldCharType="separate"/>
            </w:r>
            <w:r>
              <w:rPr>
                <w:noProof/>
                <w:webHidden/>
              </w:rPr>
              <w:t>7</w:t>
            </w:r>
            <w:r>
              <w:rPr>
                <w:noProof/>
                <w:webHidden/>
              </w:rPr>
              <w:fldChar w:fldCharType="end"/>
            </w:r>
          </w:hyperlink>
        </w:p>
        <w:p w:rsidR="004D70E7" w:rsidRDefault="004D70E7">
          <w:pPr>
            <w:pStyle w:val="11"/>
            <w:tabs>
              <w:tab w:val="left" w:pos="1320"/>
              <w:tab w:val="right" w:leader="dot" w:pos="9350"/>
            </w:tabs>
            <w:rPr>
              <w:rFonts w:asciiTheme="minorHAnsi" w:eastAsiaTheme="minorEastAsia" w:hAnsiTheme="minorHAnsi"/>
              <w:noProof/>
              <w:sz w:val="22"/>
              <w:lang w:val="en-US"/>
            </w:rPr>
          </w:pPr>
          <w:hyperlink w:anchor="_Toc372018966" w:history="1">
            <w:r w:rsidRPr="00025CBD">
              <w:rPr>
                <w:rStyle w:val="ab"/>
                <w:noProof/>
              </w:rPr>
              <w:t>1.</w:t>
            </w:r>
            <w:r>
              <w:rPr>
                <w:rFonts w:asciiTheme="minorHAnsi" w:eastAsiaTheme="minorEastAsia" w:hAnsiTheme="minorHAnsi"/>
                <w:noProof/>
                <w:sz w:val="22"/>
                <w:lang w:val="en-US"/>
              </w:rPr>
              <w:tab/>
            </w:r>
            <w:r w:rsidRPr="00025CBD">
              <w:rPr>
                <w:rStyle w:val="ab"/>
                <w:noProof/>
              </w:rPr>
              <w:t>Требования к программе</w:t>
            </w:r>
            <w:r>
              <w:rPr>
                <w:noProof/>
                <w:webHidden/>
              </w:rPr>
              <w:tab/>
            </w:r>
            <w:r>
              <w:rPr>
                <w:noProof/>
                <w:webHidden/>
              </w:rPr>
              <w:fldChar w:fldCharType="begin"/>
            </w:r>
            <w:r>
              <w:rPr>
                <w:noProof/>
                <w:webHidden/>
              </w:rPr>
              <w:instrText xml:space="preserve"> PAGEREF _Toc372018966 \h </w:instrText>
            </w:r>
            <w:r>
              <w:rPr>
                <w:noProof/>
                <w:webHidden/>
              </w:rPr>
            </w:r>
            <w:r>
              <w:rPr>
                <w:noProof/>
                <w:webHidden/>
              </w:rPr>
              <w:fldChar w:fldCharType="separate"/>
            </w:r>
            <w:r>
              <w:rPr>
                <w:noProof/>
                <w:webHidden/>
              </w:rPr>
              <w:t>9</w:t>
            </w:r>
            <w:r>
              <w:rPr>
                <w:noProof/>
                <w:webHidden/>
              </w:rPr>
              <w:fldChar w:fldCharType="end"/>
            </w:r>
          </w:hyperlink>
        </w:p>
        <w:p w:rsidR="004D70E7" w:rsidRDefault="004D70E7">
          <w:pPr>
            <w:pStyle w:val="21"/>
            <w:tabs>
              <w:tab w:val="left" w:pos="880"/>
              <w:tab w:val="right" w:leader="dot" w:pos="9350"/>
            </w:tabs>
            <w:rPr>
              <w:rFonts w:asciiTheme="minorHAnsi" w:eastAsiaTheme="minorEastAsia" w:hAnsiTheme="minorHAnsi"/>
              <w:noProof/>
              <w:sz w:val="22"/>
              <w:lang w:val="en-US"/>
            </w:rPr>
          </w:pPr>
          <w:hyperlink w:anchor="_Toc372018967" w:history="1">
            <w:r w:rsidRPr="00025CBD">
              <w:rPr>
                <w:rStyle w:val="ab"/>
                <w:noProof/>
              </w:rPr>
              <w:t>1.1</w:t>
            </w:r>
            <w:r>
              <w:rPr>
                <w:rFonts w:asciiTheme="minorHAnsi" w:eastAsiaTheme="minorEastAsia" w:hAnsiTheme="minorHAnsi"/>
                <w:noProof/>
                <w:sz w:val="22"/>
                <w:lang w:val="en-US"/>
              </w:rPr>
              <w:tab/>
            </w:r>
            <w:r w:rsidRPr="00025CBD">
              <w:rPr>
                <w:rStyle w:val="ab"/>
                <w:noProof/>
              </w:rPr>
              <w:t>Структурированный перечень функциональных и нефункциональных требований к программе</w:t>
            </w:r>
            <w:r>
              <w:rPr>
                <w:noProof/>
                <w:webHidden/>
              </w:rPr>
              <w:tab/>
            </w:r>
            <w:r>
              <w:rPr>
                <w:noProof/>
                <w:webHidden/>
              </w:rPr>
              <w:fldChar w:fldCharType="begin"/>
            </w:r>
            <w:r>
              <w:rPr>
                <w:noProof/>
                <w:webHidden/>
              </w:rPr>
              <w:instrText xml:space="preserve"> PAGEREF _Toc372018967 \h </w:instrText>
            </w:r>
            <w:r>
              <w:rPr>
                <w:noProof/>
                <w:webHidden/>
              </w:rPr>
            </w:r>
            <w:r>
              <w:rPr>
                <w:noProof/>
                <w:webHidden/>
              </w:rPr>
              <w:fldChar w:fldCharType="separate"/>
            </w:r>
            <w:r>
              <w:rPr>
                <w:noProof/>
                <w:webHidden/>
              </w:rPr>
              <w:t>9</w:t>
            </w:r>
            <w:r>
              <w:rPr>
                <w:noProof/>
                <w:webHidden/>
              </w:rPr>
              <w:fldChar w:fldCharType="end"/>
            </w:r>
          </w:hyperlink>
        </w:p>
        <w:p w:rsidR="004D70E7" w:rsidRDefault="004D70E7">
          <w:pPr>
            <w:pStyle w:val="21"/>
            <w:tabs>
              <w:tab w:val="left" w:pos="880"/>
              <w:tab w:val="right" w:leader="dot" w:pos="9350"/>
            </w:tabs>
            <w:rPr>
              <w:rFonts w:asciiTheme="minorHAnsi" w:eastAsiaTheme="minorEastAsia" w:hAnsiTheme="minorHAnsi"/>
              <w:noProof/>
              <w:sz w:val="22"/>
              <w:lang w:val="en-US"/>
            </w:rPr>
          </w:pPr>
          <w:hyperlink w:anchor="_Toc372018968" w:history="1">
            <w:r w:rsidRPr="00025CBD">
              <w:rPr>
                <w:rStyle w:val="ab"/>
                <w:noProof/>
              </w:rPr>
              <w:t>1.2</w:t>
            </w:r>
            <w:r>
              <w:rPr>
                <w:rFonts w:asciiTheme="minorHAnsi" w:eastAsiaTheme="minorEastAsia" w:hAnsiTheme="minorHAnsi"/>
                <w:noProof/>
                <w:sz w:val="22"/>
                <w:lang w:val="en-US"/>
              </w:rPr>
              <w:tab/>
            </w:r>
            <w:r w:rsidRPr="00025CBD">
              <w:rPr>
                <w:rStyle w:val="ab"/>
                <w:noProof/>
              </w:rPr>
              <w:t>Варианты использования</w:t>
            </w:r>
            <w:r>
              <w:rPr>
                <w:noProof/>
                <w:webHidden/>
              </w:rPr>
              <w:tab/>
            </w:r>
            <w:r>
              <w:rPr>
                <w:noProof/>
                <w:webHidden/>
              </w:rPr>
              <w:fldChar w:fldCharType="begin"/>
            </w:r>
            <w:r>
              <w:rPr>
                <w:noProof/>
                <w:webHidden/>
              </w:rPr>
              <w:instrText xml:space="preserve"> PAGEREF _Toc372018968 \h </w:instrText>
            </w:r>
            <w:r>
              <w:rPr>
                <w:noProof/>
                <w:webHidden/>
              </w:rPr>
            </w:r>
            <w:r>
              <w:rPr>
                <w:noProof/>
                <w:webHidden/>
              </w:rPr>
              <w:fldChar w:fldCharType="separate"/>
            </w:r>
            <w:r>
              <w:rPr>
                <w:noProof/>
                <w:webHidden/>
              </w:rPr>
              <w:t>9</w:t>
            </w:r>
            <w:r>
              <w:rPr>
                <w:noProof/>
                <w:webHidden/>
              </w:rPr>
              <w:fldChar w:fldCharType="end"/>
            </w:r>
          </w:hyperlink>
        </w:p>
        <w:p w:rsidR="004D70E7" w:rsidRDefault="004D70E7">
          <w:pPr>
            <w:pStyle w:val="31"/>
            <w:tabs>
              <w:tab w:val="left" w:pos="1540"/>
              <w:tab w:val="right" w:leader="dot" w:pos="9350"/>
            </w:tabs>
            <w:rPr>
              <w:rFonts w:asciiTheme="minorHAnsi" w:eastAsiaTheme="minorEastAsia" w:hAnsiTheme="minorHAnsi"/>
              <w:noProof/>
              <w:sz w:val="22"/>
              <w:lang w:val="en-US"/>
            </w:rPr>
          </w:pPr>
          <w:hyperlink w:anchor="_Toc372018969" w:history="1">
            <w:r w:rsidRPr="00025CBD">
              <w:rPr>
                <w:rStyle w:val="ab"/>
                <w:noProof/>
              </w:rPr>
              <w:t>1.2.1</w:t>
            </w:r>
            <w:r>
              <w:rPr>
                <w:rFonts w:asciiTheme="minorHAnsi" w:eastAsiaTheme="minorEastAsia" w:hAnsiTheme="minorHAnsi"/>
                <w:noProof/>
                <w:sz w:val="22"/>
                <w:lang w:val="en-US"/>
              </w:rPr>
              <w:tab/>
            </w:r>
            <w:r w:rsidRPr="00025CBD">
              <w:rPr>
                <w:rStyle w:val="ab"/>
                <w:noProof/>
              </w:rPr>
              <w:t>Вариант использования «Управлять ракеткой с помощью клавиатуры»</w:t>
            </w:r>
            <w:r>
              <w:rPr>
                <w:noProof/>
                <w:webHidden/>
              </w:rPr>
              <w:tab/>
            </w:r>
            <w:r>
              <w:rPr>
                <w:noProof/>
                <w:webHidden/>
              </w:rPr>
              <w:fldChar w:fldCharType="begin"/>
            </w:r>
            <w:r>
              <w:rPr>
                <w:noProof/>
                <w:webHidden/>
              </w:rPr>
              <w:instrText xml:space="preserve"> PAGEREF _Toc372018969 \h </w:instrText>
            </w:r>
            <w:r>
              <w:rPr>
                <w:noProof/>
                <w:webHidden/>
              </w:rPr>
            </w:r>
            <w:r>
              <w:rPr>
                <w:noProof/>
                <w:webHidden/>
              </w:rPr>
              <w:fldChar w:fldCharType="separate"/>
            </w:r>
            <w:r>
              <w:rPr>
                <w:noProof/>
                <w:webHidden/>
              </w:rPr>
              <w:t>10</w:t>
            </w:r>
            <w:r>
              <w:rPr>
                <w:noProof/>
                <w:webHidden/>
              </w:rPr>
              <w:fldChar w:fldCharType="end"/>
            </w:r>
          </w:hyperlink>
        </w:p>
        <w:p w:rsidR="004D70E7" w:rsidRDefault="004D70E7">
          <w:pPr>
            <w:pStyle w:val="31"/>
            <w:tabs>
              <w:tab w:val="left" w:pos="1540"/>
              <w:tab w:val="right" w:leader="dot" w:pos="9350"/>
            </w:tabs>
            <w:rPr>
              <w:rFonts w:asciiTheme="minorHAnsi" w:eastAsiaTheme="minorEastAsia" w:hAnsiTheme="minorHAnsi"/>
              <w:noProof/>
              <w:sz w:val="22"/>
              <w:lang w:val="en-US"/>
            </w:rPr>
          </w:pPr>
          <w:hyperlink w:anchor="_Toc372018970" w:history="1">
            <w:r w:rsidRPr="00025CBD">
              <w:rPr>
                <w:rStyle w:val="ab"/>
                <w:noProof/>
              </w:rPr>
              <w:t>1.2.2</w:t>
            </w:r>
            <w:r>
              <w:rPr>
                <w:rFonts w:asciiTheme="minorHAnsi" w:eastAsiaTheme="minorEastAsia" w:hAnsiTheme="minorHAnsi"/>
                <w:noProof/>
                <w:sz w:val="22"/>
                <w:lang w:val="en-US"/>
              </w:rPr>
              <w:tab/>
            </w:r>
            <w:r w:rsidRPr="00025CBD">
              <w:rPr>
                <w:rStyle w:val="ab"/>
                <w:noProof/>
              </w:rPr>
              <w:t>Вариант использования «Управлять ракеткой с помощью курсора мыши»</w:t>
            </w:r>
            <w:r>
              <w:rPr>
                <w:noProof/>
                <w:webHidden/>
              </w:rPr>
              <w:tab/>
            </w:r>
            <w:r>
              <w:rPr>
                <w:noProof/>
                <w:webHidden/>
              </w:rPr>
              <w:fldChar w:fldCharType="begin"/>
            </w:r>
            <w:r>
              <w:rPr>
                <w:noProof/>
                <w:webHidden/>
              </w:rPr>
              <w:instrText xml:space="preserve"> PAGEREF _Toc372018970 \h </w:instrText>
            </w:r>
            <w:r>
              <w:rPr>
                <w:noProof/>
                <w:webHidden/>
              </w:rPr>
            </w:r>
            <w:r>
              <w:rPr>
                <w:noProof/>
                <w:webHidden/>
              </w:rPr>
              <w:fldChar w:fldCharType="separate"/>
            </w:r>
            <w:r>
              <w:rPr>
                <w:noProof/>
                <w:webHidden/>
              </w:rPr>
              <w:t>10</w:t>
            </w:r>
            <w:r>
              <w:rPr>
                <w:noProof/>
                <w:webHidden/>
              </w:rPr>
              <w:fldChar w:fldCharType="end"/>
            </w:r>
          </w:hyperlink>
        </w:p>
        <w:p w:rsidR="004D70E7" w:rsidRDefault="004D70E7">
          <w:pPr>
            <w:pStyle w:val="31"/>
            <w:tabs>
              <w:tab w:val="left" w:pos="1540"/>
              <w:tab w:val="right" w:leader="dot" w:pos="9350"/>
            </w:tabs>
            <w:rPr>
              <w:rFonts w:asciiTheme="minorHAnsi" w:eastAsiaTheme="minorEastAsia" w:hAnsiTheme="minorHAnsi"/>
              <w:noProof/>
              <w:sz w:val="22"/>
              <w:lang w:val="en-US"/>
            </w:rPr>
          </w:pPr>
          <w:hyperlink w:anchor="_Toc372018971" w:history="1">
            <w:r w:rsidRPr="00025CBD">
              <w:rPr>
                <w:rStyle w:val="ab"/>
                <w:noProof/>
              </w:rPr>
              <w:t>1.2.3</w:t>
            </w:r>
            <w:r>
              <w:rPr>
                <w:rFonts w:asciiTheme="minorHAnsi" w:eastAsiaTheme="minorEastAsia" w:hAnsiTheme="minorHAnsi"/>
                <w:noProof/>
                <w:sz w:val="22"/>
                <w:lang w:val="en-US"/>
              </w:rPr>
              <w:tab/>
            </w:r>
            <w:r w:rsidRPr="00025CBD">
              <w:rPr>
                <w:rStyle w:val="ab"/>
                <w:noProof/>
              </w:rPr>
              <w:t>Вариант использования «Посмотреть текущую скорость»</w:t>
            </w:r>
            <w:r>
              <w:rPr>
                <w:noProof/>
                <w:webHidden/>
              </w:rPr>
              <w:tab/>
            </w:r>
            <w:r>
              <w:rPr>
                <w:noProof/>
                <w:webHidden/>
              </w:rPr>
              <w:fldChar w:fldCharType="begin"/>
            </w:r>
            <w:r>
              <w:rPr>
                <w:noProof/>
                <w:webHidden/>
              </w:rPr>
              <w:instrText xml:space="preserve"> PAGEREF _Toc372018971 \h </w:instrText>
            </w:r>
            <w:r>
              <w:rPr>
                <w:noProof/>
                <w:webHidden/>
              </w:rPr>
            </w:r>
            <w:r>
              <w:rPr>
                <w:noProof/>
                <w:webHidden/>
              </w:rPr>
              <w:fldChar w:fldCharType="separate"/>
            </w:r>
            <w:r>
              <w:rPr>
                <w:noProof/>
                <w:webHidden/>
              </w:rPr>
              <w:t>11</w:t>
            </w:r>
            <w:r>
              <w:rPr>
                <w:noProof/>
                <w:webHidden/>
              </w:rPr>
              <w:fldChar w:fldCharType="end"/>
            </w:r>
          </w:hyperlink>
        </w:p>
        <w:p w:rsidR="004D70E7" w:rsidRDefault="004D70E7">
          <w:pPr>
            <w:pStyle w:val="31"/>
            <w:tabs>
              <w:tab w:val="left" w:pos="1540"/>
              <w:tab w:val="right" w:leader="dot" w:pos="9350"/>
            </w:tabs>
            <w:rPr>
              <w:rFonts w:asciiTheme="minorHAnsi" w:eastAsiaTheme="minorEastAsia" w:hAnsiTheme="minorHAnsi"/>
              <w:noProof/>
              <w:sz w:val="22"/>
              <w:lang w:val="en-US"/>
            </w:rPr>
          </w:pPr>
          <w:hyperlink w:anchor="_Toc372018972" w:history="1">
            <w:r w:rsidRPr="00025CBD">
              <w:rPr>
                <w:rStyle w:val="ab"/>
                <w:noProof/>
              </w:rPr>
              <w:t>1.2.4</w:t>
            </w:r>
            <w:r>
              <w:rPr>
                <w:rFonts w:asciiTheme="minorHAnsi" w:eastAsiaTheme="minorEastAsia" w:hAnsiTheme="minorHAnsi"/>
                <w:noProof/>
                <w:sz w:val="22"/>
                <w:lang w:val="en-US"/>
              </w:rPr>
              <w:tab/>
            </w:r>
            <w:r w:rsidRPr="00025CBD">
              <w:rPr>
                <w:rStyle w:val="ab"/>
                <w:noProof/>
              </w:rPr>
              <w:t>Вариант использования «Посмотреть количество попыток»</w:t>
            </w:r>
            <w:r>
              <w:rPr>
                <w:noProof/>
                <w:webHidden/>
              </w:rPr>
              <w:tab/>
            </w:r>
            <w:r>
              <w:rPr>
                <w:noProof/>
                <w:webHidden/>
              </w:rPr>
              <w:fldChar w:fldCharType="begin"/>
            </w:r>
            <w:r>
              <w:rPr>
                <w:noProof/>
                <w:webHidden/>
              </w:rPr>
              <w:instrText xml:space="preserve"> PAGEREF _Toc372018972 \h </w:instrText>
            </w:r>
            <w:r>
              <w:rPr>
                <w:noProof/>
                <w:webHidden/>
              </w:rPr>
            </w:r>
            <w:r>
              <w:rPr>
                <w:noProof/>
                <w:webHidden/>
              </w:rPr>
              <w:fldChar w:fldCharType="separate"/>
            </w:r>
            <w:r>
              <w:rPr>
                <w:noProof/>
                <w:webHidden/>
              </w:rPr>
              <w:t>11</w:t>
            </w:r>
            <w:r>
              <w:rPr>
                <w:noProof/>
                <w:webHidden/>
              </w:rPr>
              <w:fldChar w:fldCharType="end"/>
            </w:r>
          </w:hyperlink>
        </w:p>
        <w:p w:rsidR="004D70E7" w:rsidRDefault="004D70E7">
          <w:pPr>
            <w:pStyle w:val="11"/>
            <w:tabs>
              <w:tab w:val="left" w:pos="1320"/>
              <w:tab w:val="right" w:leader="dot" w:pos="9350"/>
            </w:tabs>
            <w:rPr>
              <w:rFonts w:asciiTheme="minorHAnsi" w:eastAsiaTheme="minorEastAsia" w:hAnsiTheme="minorHAnsi"/>
              <w:noProof/>
              <w:sz w:val="22"/>
              <w:lang w:val="en-US"/>
            </w:rPr>
          </w:pPr>
          <w:hyperlink w:anchor="_Toc372018973" w:history="1">
            <w:r w:rsidRPr="00025CBD">
              <w:rPr>
                <w:rStyle w:val="ab"/>
                <w:noProof/>
              </w:rPr>
              <w:t>2.</w:t>
            </w:r>
            <w:r>
              <w:rPr>
                <w:rFonts w:asciiTheme="minorHAnsi" w:eastAsiaTheme="minorEastAsia" w:hAnsiTheme="minorHAnsi"/>
                <w:noProof/>
                <w:sz w:val="22"/>
                <w:lang w:val="en-US"/>
              </w:rPr>
              <w:tab/>
            </w:r>
            <w:r w:rsidRPr="00025CBD">
              <w:rPr>
                <w:rStyle w:val="ab"/>
                <w:noProof/>
              </w:rPr>
              <w:t>Анализ</w:t>
            </w:r>
            <w:r>
              <w:rPr>
                <w:noProof/>
                <w:webHidden/>
              </w:rPr>
              <w:tab/>
            </w:r>
            <w:r>
              <w:rPr>
                <w:noProof/>
                <w:webHidden/>
              </w:rPr>
              <w:fldChar w:fldCharType="begin"/>
            </w:r>
            <w:r>
              <w:rPr>
                <w:noProof/>
                <w:webHidden/>
              </w:rPr>
              <w:instrText xml:space="preserve"> PAGEREF _Toc372018973 \h </w:instrText>
            </w:r>
            <w:r>
              <w:rPr>
                <w:noProof/>
                <w:webHidden/>
              </w:rPr>
            </w:r>
            <w:r>
              <w:rPr>
                <w:noProof/>
                <w:webHidden/>
              </w:rPr>
              <w:fldChar w:fldCharType="separate"/>
            </w:r>
            <w:r>
              <w:rPr>
                <w:noProof/>
                <w:webHidden/>
              </w:rPr>
              <w:t>12</w:t>
            </w:r>
            <w:r>
              <w:rPr>
                <w:noProof/>
                <w:webHidden/>
              </w:rPr>
              <w:fldChar w:fldCharType="end"/>
            </w:r>
          </w:hyperlink>
        </w:p>
        <w:p w:rsidR="004D70E7" w:rsidRDefault="004D70E7">
          <w:pPr>
            <w:pStyle w:val="21"/>
            <w:tabs>
              <w:tab w:val="left" w:pos="880"/>
              <w:tab w:val="right" w:leader="dot" w:pos="9350"/>
            </w:tabs>
            <w:rPr>
              <w:rFonts w:asciiTheme="minorHAnsi" w:eastAsiaTheme="minorEastAsia" w:hAnsiTheme="minorHAnsi"/>
              <w:noProof/>
              <w:sz w:val="22"/>
              <w:lang w:val="en-US"/>
            </w:rPr>
          </w:pPr>
          <w:hyperlink w:anchor="_Toc372018974" w:history="1">
            <w:r w:rsidRPr="00025CBD">
              <w:rPr>
                <w:rStyle w:val="ab"/>
                <w:noProof/>
              </w:rPr>
              <w:t>2.1</w:t>
            </w:r>
            <w:r>
              <w:rPr>
                <w:rFonts w:asciiTheme="minorHAnsi" w:eastAsiaTheme="minorEastAsia" w:hAnsiTheme="minorHAnsi"/>
                <w:noProof/>
                <w:sz w:val="22"/>
                <w:lang w:val="en-US"/>
              </w:rPr>
              <w:tab/>
            </w:r>
            <w:r w:rsidRPr="00025CBD">
              <w:rPr>
                <w:rStyle w:val="ab"/>
                <w:noProof/>
              </w:rPr>
              <w:t>Классы анализа</w:t>
            </w:r>
            <w:r>
              <w:rPr>
                <w:noProof/>
                <w:webHidden/>
              </w:rPr>
              <w:tab/>
            </w:r>
            <w:r>
              <w:rPr>
                <w:noProof/>
                <w:webHidden/>
              </w:rPr>
              <w:fldChar w:fldCharType="begin"/>
            </w:r>
            <w:r>
              <w:rPr>
                <w:noProof/>
                <w:webHidden/>
              </w:rPr>
              <w:instrText xml:space="preserve"> PAGEREF _Toc372018974 \h </w:instrText>
            </w:r>
            <w:r>
              <w:rPr>
                <w:noProof/>
                <w:webHidden/>
              </w:rPr>
            </w:r>
            <w:r>
              <w:rPr>
                <w:noProof/>
                <w:webHidden/>
              </w:rPr>
              <w:fldChar w:fldCharType="separate"/>
            </w:r>
            <w:r>
              <w:rPr>
                <w:noProof/>
                <w:webHidden/>
              </w:rPr>
              <w:t>12</w:t>
            </w:r>
            <w:r>
              <w:rPr>
                <w:noProof/>
                <w:webHidden/>
              </w:rPr>
              <w:fldChar w:fldCharType="end"/>
            </w:r>
          </w:hyperlink>
        </w:p>
        <w:p w:rsidR="004D70E7" w:rsidRDefault="004D70E7">
          <w:pPr>
            <w:pStyle w:val="21"/>
            <w:tabs>
              <w:tab w:val="left" w:pos="880"/>
              <w:tab w:val="right" w:leader="dot" w:pos="9350"/>
            </w:tabs>
            <w:rPr>
              <w:rFonts w:asciiTheme="minorHAnsi" w:eastAsiaTheme="minorEastAsia" w:hAnsiTheme="minorHAnsi"/>
              <w:noProof/>
              <w:sz w:val="22"/>
              <w:lang w:val="en-US"/>
            </w:rPr>
          </w:pPr>
          <w:hyperlink w:anchor="_Toc372018975" w:history="1">
            <w:r w:rsidRPr="00025CBD">
              <w:rPr>
                <w:rStyle w:val="ab"/>
                <w:noProof/>
              </w:rPr>
              <w:t>2.2</w:t>
            </w:r>
            <w:r>
              <w:rPr>
                <w:rFonts w:asciiTheme="minorHAnsi" w:eastAsiaTheme="minorEastAsia" w:hAnsiTheme="minorHAnsi"/>
                <w:noProof/>
                <w:sz w:val="22"/>
                <w:lang w:val="en-US"/>
              </w:rPr>
              <w:tab/>
            </w:r>
            <w:r w:rsidRPr="00025CBD">
              <w:rPr>
                <w:rStyle w:val="ab"/>
                <w:noProof/>
              </w:rPr>
              <w:t>Диаграмма активности</w:t>
            </w:r>
            <w:r>
              <w:rPr>
                <w:noProof/>
                <w:webHidden/>
              </w:rPr>
              <w:tab/>
            </w:r>
            <w:r>
              <w:rPr>
                <w:noProof/>
                <w:webHidden/>
              </w:rPr>
              <w:fldChar w:fldCharType="begin"/>
            </w:r>
            <w:r>
              <w:rPr>
                <w:noProof/>
                <w:webHidden/>
              </w:rPr>
              <w:instrText xml:space="preserve"> PAGEREF _Toc372018975 \h </w:instrText>
            </w:r>
            <w:r>
              <w:rPr>
                <w:noProof/>
                <w:webHidden/>
              </w:rPr>
            </w:r>
            <w:r>
              <w:rPr>
                <w:noProof/>
                <w:webHidden/>
              </w:rPr>
              <w:fldChar w:fldCharType="separate"/>
            </w:r>
            <w:r>
              <w:rPr>
                <w:noProof/>
                <w:webHidden/>
              </w:rPr>
              <w:t>17</w:t>
            </w:r>
            <w:r>
              <w:rPr>
                <w:noProof/>
                <w:webHidden/>
              </w:rPr>
              <w:fldChar w:fldCharType="end"/>
            </w:r>
          </w:hyperlink>
        </w:p>
        <w:p w:rsidR="004D70E7" w:rsidRDefault="004D70E7">
          <w:pPr>
            <w:pStyle w:val="21"/>
            <w:tabs>
              <w:tab w:val="left" w:pos="880"/>
              <w:tab w:val="right" w:leader="dot" w:pos="9350"/>
            </w:tabs>
            <w:rPr>
              <w:rFonts w:asciiTheme="minorHAnsi" w:eastAsiaTheme="minorEastAsia" w:hAnsiTheme="minorHAnsi"/>
              <w:noProof/>
              <w:sz w:val="22"/>
              <w:lang w:val="en-US"/>
            </w:rPr>
          </w:pPr>
          <w:hyperlink w:anchor="_Toc372018976" w:history="1">
            <w:r w:rsidRPr="00025CBD">
              <w:rPr>
                <w:rStyle w:val="ab"/>
                <w:noProof/>
              </w:rPr>
              <w:t>2.3</w:t>
            </w:r>
            <w:r>
              <w:rPr>
                <w:rFonts w:asciiTheme="minorHAnsi" w:eastAsiaTheme="minorEastAsia" w:hAnsiTheme="minorHAnsi"/>
                <w:noProof/>
                <w:sz w:val="22"/>
                <w:lang w:val="en-US"/>
              </w:rPr>
              <w:tab/>
            </w:r>
            <w:r w:rsidRPr="00025CBD">
              <w:rPr>
                <w:rStyle w:val="ab"/>
                <w:noProof/>
              </w:rPr>
              <w:t>Диаграмма компонентов</w:t>
            </w:r>
            <w:r>
              <w:rPr>
                <w:noProof/>
                <w:webHidden/>
              </w:rPr>
              <w:tab/>
            </w:r>
            <w:r>
              <w:rPr>
                <w:noProof/>
                <w:webHidden/>
              </w:rPr>
              <w:fldChar w:fldCharType="begin"/>
            </w:r>
            <w:r>
              <w:rPr>
                <w:noProof/>
                <w:webHidden/>
              </w:rPr>
              <w:instrText xml:space="preserve"> PAGEREF _Toc372018976 \h </w:instrText>
            </w:r>
            <w:r>
              <w:rPr>
                <w:noProof/>
                <w:webHidden/>
              </w:rPr>
            </w:r>
            <w:r>
              <w:rPr>
                <w:noProof/>
                <w:webHidden/>
              </w:rPr>
              <w:fldChar w:fldCharType="separate"/>
            </w:r>
            <w:r>
              <w:rPr>
                <w:noProof/>
                <w:webHidden/>
              </w:rPr>
              <w:t>18</w:t>
            </w:r>
            <w:r>
              <w:rPr>
                <w:noProof/>
                <w:webHidden/>
              </w:rPr>
              <w:fldChar w:fldCharType="end"/>
            </w:r>
          </w:hyperlink>
        </w:p>
        <w:p w:rsidR="004D70E7" w:rsidRDefault="004D70E7">
          <w:pPr>
            <w:pStyle w:val="21"/>
            <w:tabs>
              <w:tab w:val="left" w:pos="880"/>
              <w:tab w:val="right" w:leader="dot" w:pos="9350"/>
            </w:tabs>
            <w:rPr>
              <w:rFonts w:asciiTheme="minorHAnsi" w:eastAsiaTheme="minorEastAsia" w:hAnsiTheme="minorHAnsi"/>
              <w:noProof/>
              <w:sz w:val="22"/>
              <w:lang w:val="en-US"/>
            </w:rPr>
          </w:pPr>
          <w:hyperlink w:anchor="_Toc372018977" w:history="1">
            <w:r w:rsidRPr="00025CBD">
              <w:rPr>
                <w:rStyle w:val="ab"/>
                <w:noProof/>
              </w:rPr>
              <w:t>2.4</w:t>
            </w:r>
            <w:r>
              <w:rPr>
                <w:rFonts w:asciiTheme="minorHAnsi" w:eastAsiaTheme="minorEastAsia" w:hAnsiTheme="minorHAnsi"/>
                <w:noProof/>
                <w:sz w:val="22"/>
                <w:lang w:val="en-US"/>
              </w:rPr>
              <w:tab/>
            </w:r>
            <w:r w:rsidRPr="00025CBD">
              <w:rPr>
                <w:rStyle w:val="ab"/>
                <w:noProof/>
              </w:rPr>
              <w:t>Диаграмма разверт</w:t>
            </w:r>
            <w:r w:rsidRPr="00025CBD">
              <w:rPr>
                <w:rStyle w:val="ab"/>
                <w:noProof/>
              </w:rPr>
              <w:t>ы</w:t>
            </w:r>
            <w:r w:rsidRPr="00025CBD">
              <w:rPr>
                <w:rStyle w:val="ab"/>
                <w:noProof/>
              </w:rPr>
              <w:t>вания</w:t>
            </w:r>
            <w:r>
              <w:rPr>
                <w:noProof/>
                <w:webHidden/>
              </w:rPr>
              <w:tab/>
            </w:r>
            <w:r>
              <w:rPr>
                <w:noProof/>
                <w:webHidden/>
              </w:rPr>
              <w:fldChar w:fldCharType="begin"/>
            </w:r>
            <w:r>
              <w:rPr>
                <w:noProof/>
                <w:webHidden/>
              </w:rPr>
              <w:instrText xml:space="preserve"> PAGEREF _Toc372018977 \h </w:instrText>
            </w:r>
            <w:r>
              <w:rPr>
                <w:noProof/>
                <w:webHidden/>
              </w:rPr>
            </w:r>
            <w:r>
              <w:rPr>
                <w:noProof/>
                <w:webHidden/>
              </w:rPr>
              <w:fldChar w:fldCharType="separate"/>
            </w:r>
            <w:r>
              <w:rPr>
                <w:noProof/>
                <w:webHidden/>
              </w:rPr>
              <w:t>19</w:t>
            </w:r>
            <w:r>
              <w:rPr>
                <w:noProof/>
                <w:webHidden/>
              </w:rPr>
              <w:fldChar w:fldCharType="end"/>
            </w:r>
          </w:hyperlink>
        </w:p>
        <w:p w:rsidR="004D70E7" w:rsidRDefault="004D70E7">
          <w:pPr>
            <w:pStyle w:val="21"/>
            <w:tabs>
              <w:tab w:val="left" w:pos="880"/>
              <w:tab w:val="right" w:leader="dot" w:pos="9350"/>
            </w:tabs>
            <w:rPr>
              <w:rFonts w:asciiTheme="minorHAnsi" w:eastAsiaTheme="minorEastAsia" w:hAnsiTheme="minorHAnsi"/>
              <w:noProof/>
              <w:sz w:val="22"/>
              <w:lang w:val="en-US"/>
            </w:rPr>
          </w:pPr>
          <w:hyperlink w:anchor="_Toc372018978" w:history="1">
            <w:r w:rsidRPr="00025CBD">
              <w:rPr>
                <w:rStyle w:val="ab"/>
                <w:noProof/>
              </w:rPr>
              <w:t>2.5</w:t>
            </w:r>
            <w:r>
              <w:rPr>
                <w:rFonts w:asciiTheme="minorHAnsi" w:eastAsiaTheme="minorEastAsia" w:hAnsiTheme="minorHAnsi"/>
                <w:noProof/>
                <w:sz w:val="22"/>
                <w:lang w:val="en-US"/>
              </w:rPr>
              <w:tab/>
            </w:r>
            <w:r w:rsidRPr="00025CBD">
              <w:rPr>
                <w:rStyle w:val="ab"/>
                <w:noProof/>
              </w:rPr>
              <w:t>Диаграммы деятельности</w:t>
            </w:r>
            <w:r>
              <w:rPr>
                <w:noProof/>
                <w:webHidden/>
              </w:rPr>
              <w:tab/>
            </w:r>
            <w:r>
              <w:rPr>
                <w:noProof/>
                <w:webHidden/>
              </w:rPr>
              <w:fldChar w:fldCharType="begin"/>
            </w:r>
            <w:r>
              <w:rPr>
                <w:noProof/>
                <w:webHidden/>
              </w:rPr>
              <w:instrText xml:space="preserve"> PAGEREF _Toc372018978 \h </w:instrText>
            </w:r>
            <w:r>
              <w:rPr>
                <w:noProof/>
                <w:webHidden/>
              </w:rPr>
            </w:r>
            <w:r>
              <w:rPr>
                <w:noProof/>
                <w:webHidden/>
              </w:rPr>
              <w:fldChar w:fldCharType="separate"/>
            </w:r>
            <w:r>
              <w:rPr>
                <w:noProof/>
                <w:webHidden/>
              </w:rPr>
              <w:t>20</w:t>
            </w:r>
            <w:r>
              <w:rPr>
                <w:noProof/>
                <w:webHidden/>
              </w:rPr>
              <w:fldChar w:fldCharType="end"/>
            </w:r>
          </w:hyperlink>
        </w:p>
        <w:p w:rsidR="004D70E7" w:rsidRDefault="004D70E7">
          <w:pPr>
            <w:pStyle w:val="11"/>
            <w:tabs>
              <w:tab w:val="left" w:pos="1320"/>
              <w:tab w:val="right" w:leader="dot" w:pos="9350"/>
            </w:tabs>
            <w:rPr>
              <w:rFonts w:asciiTheme="minorHAnsi" w:eastAsiaTheme="minorEastAsia" w:hAnsiTheme="minorHAnsi"/>
              <w:noProof/>
              <w:sz w:val="22"/>
              <w:lang w:val="en-US"/>
            </w:rPr>
          </w:pPr>
          <w:hyperlink w:anchor="_Toc372018979" w:history="1">
            <w:r w:rsidRPr="00025CBD">
              <w:rPr>
                <w:rStyle w:val="ab"/>
                <w:noProof/>
              </w:rPr>
              <w:t>3.</w:t>
            </w:r>
            <w:r>
              <w:rPr>
                <w:rFonts w:asciiTheme="minorHAnsi" w:eastAsiaTheme="minorEastAsia" w:hAnsiTheme="minorHAnsi"/>
                <w:noProof/>
                <w:sz w:val="22"/>
                <w:lang w:val="en-US"/>
              </w:rPr>
              <w:tab/>
            </w:r>
            <w:r w:rsidRPr="00025CBD">
              <w:rPr>
                <w:rStyle w:val="ab"/>
                <w:noProof/>
              </w:rPr>
              <w:t>Проектирование</w:t>
            </w:r>
            <w:r>
              <w:rPr>
                <w:noProof/>
                <w:webHidden/>
              </w:rPr>
              <w:tab/>
            </w:r>
            <w:r>
              <w:rPr>
                <w:noProof/>
                <w:webHidden/>
              </w:rPr>
              <w:fldChar w:fldCharType="begin"/>
            </w:r>
            <w:r>
              <w:rPr>
                <w:noProof/>
                <w:webHidden/>
              </w:rPr>
              <w:instrText xml:space="preserve"> PAGEREF _Toc372018979 \h </w:instrText>
            </w:r>
            <w:r>
              <w:rPr>
                <w:noProof/>
                <w:webHidden/>
              </w:rPr>
            </w:r>
            <w:r>
              <w:rPr>
                <w:noProof/>
                <w:webHidden/>
              </w:rPr>
              <w:fldChar w:fldCharType="separate"/>
            </w:r>
            <w:r>
              <w:rPr>
                <w:noProof/>
                <w:webHidden/>
              </w:rPr>
              <w:t>21</w:t>
            </w:r>
            <w:r>
              <w:rPr>
                <w:noProof/>
                <w:webHidden/>
              </w:rPr>
              <w:fldChar w:fldCharType="end"/>
            </w:r>
          </w:hyperlink>
        </w:p>
        <w:p w:rsidR="004D70E7" w:rsidRDefault="004D70E7">
          <w:pPr>
            <w:pStyle w:val="21"/>
            <w:tabs>
              <w:tab w:val="left" w:pos="880"/>
              <w:tab w:val="right" w:leader="dot" w:pos="9350"/>
            </w:tabs>
            <w:rPr>
              <w:rFonts w:asciiTheme="minorHAnsi" w:eastAsiaTheme="minorEastAsia" w:hAnsiTheme="minorHAnsi"/>
              <w:noProof/>
              <w:sz w:val="22"/>
              <w:lang w:val="en-US"/>
            </w:rPr>
          </w:pPr>
          <w:hyperlink w:anchor="_Toc372018980" w:history="1">
            <w:r w:rsidRPr="00025CBD">
              <w:rPr>
                <w:rStyle w:val="ab"/>
                <w:noProof/>
              </w:rPr>
              <w:t>3.1</w:t>
            </w:r>
            <w:r>
              <w:rPr>
                <w:rFonts w:asciiTheme="minorHAnsi" w:eastAsiaTheme="minorEastAsia" w:hAnsiTheme="minorHAnsi"/>
                <w:noProof/>
                <w:sz w:val="22"/>
                <w:lang w:val="en-US"/>
              </w:rPr>
              <w:tab/>
            </w:r>
            <w:r w:rsidRPr="00025CBD">
              <w:rPr>
                <w:rStyle w:val="ab"/>
                <w:noProof/>
              </w:rPr>
              <w:t>Проектные классы</w:t>
            </w:r>
            <w:r>
              <w:rPr>
                <w:noProof/>
                <w:webHidden/>
              </w:rPr>
              <w:tab/>
            </w:r>
            <w:r>
              <w:rPr>
                <w:noProof/>
                <w:webHidden/>
              </w:rPr>
              <w:fldChar w:fldCharType="begin"/>
            </w:r>
            <w:r>
              <w:rPr>
                <w:noProof/>
                <w:webHidden/>
              </w:rPr>
              <w:instrText xml:space="preserve"> PAGEREF _Toc372018980 \h </w:instrText>
            </w:r>
            <w:r>
              <w:rPr>
                <w:noProof/>
                <w:webHidden/>
              </w:rPr>
            </w:r>
            <w:r>
              <w:rPr>
                <w:noProof/>
                <w:webHidden/>
              </w:rPr>
              <w:fldChar w:fldCharType="separate"/>
            </w:r>
            <w:r>
              <w:rPr>
                <w:noProof/>
                <w:webHidden/>
              </w:rPr>
              <w:t>21</w:t>
            </w:r>
            <w:r>
              <w:rPr>
                <w:noProof/>
                <w:webHidden/>
              </w:rPr>
              <w:fldChar w:fldCharType="end"/>
            </w:r>
          </w:hyperlink>
        </w:p>
        <w:p w:rsidR="004D70E7" w:rsidRDefault="004D70E7">
          <w:pPr>
            <w:pStyle w:val="21"/>
            <w:tabs>
              <w:tab w:val="left" w:pos="880"/>
              <w:tab w:val="right" w:leader="dot" w:pos="9350"/>
            </w:tabs>
            <w:rPr>
              <w:rFonts w:asciiTheme="minorHAnsi" w:eastAsiaTheme="minorEastAsia" w:hAnsiTheme="minorHAnsi"/>
              <w:noProof/>
              <w:sz w:val="22"/>
              <w:lang w:val="en-US"/>
            </w:rPr>
          </w:pPr>
          <w:hyperlink w:anchor="_Toc372018981" w:history="1">
            <w:r w:rsidRPr="00025CBD">
              <w:rPr>
                <w:rStyle w:val="ab"/>
                <w:noProof/>
              </w:rPr>
              <w:t>3.2</w:t>
            </w:r>
            <w:r>
              <w:rPr>
                <w:rFonts w:asciiTheme="minorHAnsi" w:eastAsiaTheme="minorEastAsia" w:hAnsiTheme="minorHAnsi"/>
                <w:noProof/>
                <w:sz w:val="22"/>
                <w:lang w:val="en-US"/>
              </w:rPr>
              <w:tab/>
            </w:r>
            <w:r w:rsidRPr="00025CBD">
              <w:rPr>
                <w:rStyle w:val="ab"/>
                <w:noProof/>
              </w:rPr>
              <w:t>Компоненты и программные интерфейсы</w:t>
            </w:r>
            <w:r>
              <w:rPr>
                <w:noProof/>
                <w:webHidden/>
              </w:rPr>
              <w:tab/>
            </w:r>
            <w:r>
              <w:rPr>
                <w:noProof/>
                <w:webHidden/>
              </w:rPr>
              <w:fldChar w:fldCharType="begin"/>
            </w:r>
            <w:r>
              <w:rPr>
                <w:noProof/>
                <w:webHidden/>
              </w:rPr>
              <w:instrText xml:space="preserve"> PAGEREF _Toc372018981 \h </w:instrText>
            </w:r>
            <w:r>
              <w:rPr>
                <w:noProof/>
                <w:webHidden/>
              </w:rPr>
            </w:r>
            <w:r>
              <w:rPr>
                <w:noProof/>
                <w:webHidden/>
              </w:rPr>
              <w:fldChar w:fldCharType="separate"/>
            </w:r>
            <w:r>
              <w:rPr>
                <w:noProof/>
                <w:webHidden/>
              </w:rPr>
              <w:t>21</w:t>
            </w:r>
            <w:r>
              <w:rPr>
                <w:noProof/>
                <w:webHidden/>
              </w:rPr>
              <w:fldChar w:fldCharType="end"/>
            </w:r>
          </w:hyperlink>
        </w:p>
        <w:p w:rsidR="004D70E7" w:rsidRDefault="004D70E7">
          <w:pPr>
            <w:pStyle w:val="21"/>
            <w:tabs>
              <w:tab w:val="left" w:pos="880"/>
              <w:tab w:val="right" w:leader="dot" w:pos="9350"/>
            </w:tabs>
            <w:rPr>
              <w:rFonts w:asciiTheme="minorHAnsi" w:eastAsiaTheme="minorEastAsia" w:hAnsiTheme="minorHAnsi"/>
              <w:noProof/>
              <w:sz w:val="22"/>
              <w:lang w:val="en-US"/>
            </w:rPr>
          </w:pPr>
          <w:hyperlink w:anchor="_Toc372018982" w:history="1">
            <w:r w:rsidRPr="00025CBD">
              <w:rPr>
                <w:rStyle w:val="ab"/>
                <w:noProof/>
              </w:rPr>
              <w:t>3.3</w:t>
            </w:r>
            <w:r>
              <w:rPr>
                <w:rFonts w:asciiTheme="minorHAnsi" w:eastAsiaTheme="minorEastAsia" w:hAnsiTheme="minorHAnsi"/>
                <w:noProof/>
                <w:sz w:val="22"/>
                <w:lang w:val="en-US"/>
              </w:rPr>
              <w:tab/>
            </w:r>
            <w:r w:rsidRPr="00025CBD">
              <w:rPr>
                <w:rStyle w:val="ab"/>
                <w:noProof/>
              </w:rPr>
              <w:t>Конечные автоматы</w:t>
            </w:r>
            <w:r>
              <w:rPr>
                <w:noProof/>
                <w:webHidden/>
              </w:rPr>
              <w:tab/>
            </w:r>
            <w:r>
              <w:rPr>
                <w:noProof/>
                <w:webHidden/>
              </w:rPr>
              <w:fldChar w:fldCharType="begin"/>
            </w:r>
            <w:r>
              <w:rPr>
                <w:noProof/>
                <w:webHidden/>
              </w:rPr>
              <w:instrText xml:space="preserve"> PAGEREF _Toc372018982 \h </w:instrText>
            </w:r>
            <w:r>
              <w:rPr>
                <w:noProof/>
                <w:webHidden/>
              </w:rPr>
            </w:r>
            <w:r>
              <w:rPr>
                <w:noProof/>
                <w:webHidden/>
              </w:rPr>
              <w:fldChar w:fldCharType="separate"/>
            </w:r>
            <w:r>
              <w:rPr>
                <w:noProof/>
                <w:webHidden/>
              </w:rPr>
              <w:t>21</w:t>
            </w:r>
            <w:r>
              <w:rPr>
                <w:noProof/>
                <w:webHidden/>
              </w:rPr>
              <w:fldChar w:fldCharType="end"/>
            </w:r>
          </w:hyperlink>
        </w:p>
        <w:p w:rsidR="004D70E7" w:rsidRDefault="004D70E7">
          <w:pPr>
            <w:pStyle w:val="11"/>
            <w:tabs>
              <w:tab w:val="left" w:pos="1320"/>
              <w:tab w:val="right" w:leader="dot" w:pos="9350"/>
            </w:tabs>
            <w:rPr>
              <w:rFonts w:asciiTheme="minorHAnsi" w:eastAsiaTheme="minorEastAsia" w:hAnsiTheme="minorHAnsi"/>
              <w:noProof/>
              <w:sz w:val="22"/>
              <w:lang w:val="en-US"/>
            </w:rPr>
          </w:pPr>
          <w:hyperlink w:anchor="_Toc372018983" w:history="1">
            <w:r w:rsidRPr="00025CBD">
              <w:rPr>
                <w:rStyle w:val="ab"/>
                <w:noProof/>
              </w:rPr>
              <w:t>4.</w:t>
            </w:r>
            <w:r>
              <w:rPr>
                <w:rFonts w:asciiTheme="minorHAnsi" w:eastAsiaTheme="minorEastAsia" w:hAnsiTheme="minorHAnsi"/>
                <w:noProof/>
                <w:sz w:val="22"/>
                <w:lang w:val="en-US"/>
              </w:rPr>
              <w:tab/>
            </w:r>
            <w:r w:rsidRPr="00025CBD">
              <w:rPr>
                <w:rStyle w:val="ab"/>
                <w:noProof/>
              </w:rPr>
              <w:t>Реализация</w:t>
            </w:r>
            <w:r>
              <w:rPr>
                <w:noProof/>
                <w:webHidden/>
              </w:rPr>
              <w:tab/>
            </w:r>
            <w:r>
              <w:rPr>
                <w:noProof/>
                <w:webHidden/>
              </w:rPr>
              <w:fldChar w:fldCharType="begin"/>
            </w:r>
            <w:r>
              <w:rPr>
                <w:noProof/>
                <w:webHidden/>
              </w:rPr>
              <w:instrText xml:space="preserve"> PAGEREF _Toc372018983 \h </w:instrText>
            </w:r>
            <w:r>
              <w:rPr>
                <w:noProof/>
                <w:webHidden/>
              </w:rPr>
            </w:r>
            <w:r>
              <w:rPr>
                <w:noProof/>
                <w:webHidden/>
              </w:rPr>
              <w:fldChar w:fldCharType="separate"/>
            </w:r>
            <w:r>
              <w:rPr>
                <w:noProof/>
                <w:webHidden/>
              </w:rPr>
              <w:t>22</w:t>
            </w:r>
            <w:r>
              <w:rPr>
                <w:noProof/>
                <w:webHidden/>
              </w:rPr>
              <w:fldChar w:fldCharType="end"/>
            </w:r>
          </w:hyperlink>
        </w:p>
        <w:p w:rsidR="004D70E7" w:rsidRDefault="004D70E7">
          <w:pPr>
            <w:pStyle w:val="21"/>
            <w:tabs>
              <w:tab w:val="left" w:pos="880"/>
              <w:tab w:val="right" w:leader="dot" w:pos="9350"/>
            </w:tabs>
            <w:rPr>
              <w:rFonts w:asciiTheme="minorHAnsi" w:eastAsiaTheme="minorEastAsia" w:hAnsiTheme="minorHAnsi"/>
              <w:noProof/>
              <w:sz w:val="22"/>
              <w:lang w:val="en-US"/>
            </w:rPr>
          </w:pPr>
          <w:hyperlink w:anchor="_Toc372018984" w:history="1">
            <w:r w:rsidRPr="00025CBD">
              <w:rPr>
                <w:rStyle w:val="ab"/>
                <w:noProof/>
              </w:rPr>
              <w:t>4.1</w:t>
            </w:r>
            <w:r>
              <w:rPr>
                <w:rFonts w:asciiTheme="minorHAnsi" w:eastAsiaTheme="minorEastAsia" w:hAnsiTheme="minorHAnsi"/>
                <w:noProof/>
                <w:sz w:val="22"/>
                <w:lang w:val="en-US"/>
              </w:rPr>
              <w:tab/>
            </w:r>
            <w:r w:rsidRPr="00025CBD">
              <w:rPr>
                <w:rStyle w:val="ab"/>
                <w:noProof/>
              </w:rPr>
              <w:t>Тестирование</w:t>
            </w:r>
            <w:r>
              <w:rPr>
                <w:noProof/>
                <w:webHidden/>
              </w:rPr>
              <w:tab/>
            </w:r>
            <w:r>
              <w:rPr>
                <w:noProof/>
                <w:webHidden/>
              </w:rPr>
              <w:fldChar w:fldCharType="begin"/>
            </w:r>
            <w:r>
              <w:rPr>
                <w:noProof/>
                <w:webHidden/>
              </w:rPr>
              <w:instrText xml:space="preserve"> PAGEREF _Toc372018984 \h </w:instrText>
            </w:r>
            <w:r>
              <w:rPr>
                <w:noProof/>
                <w:webHidden/>
              </w:rPr>
            </w:r>
            <w:r>
              <w:rPr>
                <w:noProof/>
                <w:webHidden/>
              </w:rPr>
              <w:fldChar w:fldCharType="separate"/>
            </w:r>
            <w:r>
              <w:rPr>
                <w:noProof/>
                <w:webHidden/>
              </w:rPr>
              <w:t>22</w:t>
            </w:r>
            <w:r>
              <w:rPr>
                <w:noProof/>
                <w:webHidden/>
              </w:rPr>
              <w:fldChar w:fldCharType="end"/>
            </w:r>
          </w:hyperlink>
        </w:p>
        <w:p w:rsidR="004D70E7" w:rsidRDefault="004D70E7">
          <w:pPr>
            <w:pStyle w:val="31"/>
            <w:tabs>
              <w:tab w:val="left" w:pos="1540"/>
              <w:tab w:val="right" w:leader="dot" w:pos="9350"/>
            </w:tabs>
            <w:rPr>
              <w:rFonts w:asciiTheme="minorHAnsi" w:eastAsiaTheme="minorEastAsia" w:hAnsiTheme="minorHAnsi"/>
              <w:noProof/>
              <w:sz w:val="22"/>
              <w:lang w:val="en-US"/>
            </w:rPr>
          </w:pPr>
          <w:hyperlink w:anchor="_Toc372018985" w:history="1">
            <w:r w:rsidRPr="00025CBD">
              <w:rPr>
                <w:rStyle w:val="ab"/>
                <w:noProof/>
              </w:rPr>
              <w:t>4.1.1</w:t>
            </w:r>
            <w:r>
              <w:rPr>
                <w:rFonts w:asciiTheme="minorHAnsi" w:eastAsiaTheme="minorEastAsia" w:hAnsiTheme="minorHAnsi"/>
                <w:noProof/>
                <w:sz w:val="22"/>
                <w:lang w:val="en-US"/>
              </w:rPr>
              <w:tab/>
            </w:r>
            <w:r w:rsidRPr="00025CBD">
              <w:rPr>
                <w:rStyle w:val="ab"/>
                <w:noProof/>
              </w:rPr>
              <w:t>Модульное тестирование</w:t>
            </w:r>
            <w:r>
              <w:rPr>
                <w:noProof/>
                <w:webHidden/>
              </w:rPr>
              <w:tab/>
            </w:r>
            <w:r>
              <w:rPr>
                <w:noProof/>
                <w:webHidden/>
              </w:rPr>
              <w:fldChar w:fldCharType="begin"/>
            </w:r>
            <w:r>
              <w:rPr>
                <w:noProof/>
                <w:webHidden/>
              </w:rPr>
              <w:instrText xml:space="preserve"> PAGEREF _Toc372018985 \h </w:instrText>
            </w:r>
            <w:r>
              <w:rPr>
                <w:noProof/>
                <w:webHidden/>
              </w:rPr>
            </w:r>
            <w:r>
              <w:rPr>
                <w:noProof/>
                <w:webHidden/>
              </w:rPr>
              <w:fldChar w:fldCharType="separate"/>
            </w:r>
            <w:r>
              <w:rPr>
                <w:noProof/>
                <w:webHidden/>
              </w:rPr>
              <w:t>22</w:t>
            </w:r>
            <w:r>
              <w:rPr>
                <w:noProof/>
                <w:webHidden/>
              </w:rPr>
              <w:fldChar w:fldCharType="end"/>
            </w:r>
          </w:hyperlink>
        </w:p>
        <w:p w:rsidR="004D70E7" w:rsidRDefault="004D70E7">
          <w:pPr>
            <w:pStyle w:val="31"/>
            <w:tabs>
              <w:tab w:val="left" w:pos="1540"/>
              <w:tab w:val="right" w:leader="dot" w:pos="9350"/>
            </w:tabs>
            <w:rPr>
              <w:rFonts w:asciiTheme="minorHAnsi" w:eastAsiaTheme="minorEastAsia" w:hAnsiTheme="minorHAnsi"/>
              <w:noProof/>
              <w:sz w:val="22"/>
              <w:lang w:val="en-US"/>
            </w:rPr>
          </w:pPr>
          <w:hyperlink w:anchor="_Toc372018986" w:history="1">
            <w:r w:rsidRPr="00025CBD">
              <w:rPr>
                <w:rStyle w:val="ab"/>
                <w:noProof/>
              </w:rPr>
              <w:t>4.1.2</w:t>
            </w:r>
            <w:r>
              <w:rPr>
                <w:rFonts w:asciiTheme="minorHAnsi" w:eastAsiaTheme="minorEastAsia" w:hAnsiTheme="minorHAnsi"/>
                <w:noProof/>
                <w:sz w:val="22"/>
                <w:lang w:val="en-US"/>
              </w:rPr>
              <w:tab/>
            </w:r>
            <w:r w:rsidRPr="00025CBD">
              <w:rPr>
                <w:rStyle w:val="ab"/>
                <w:noProof/>
              </w:rPr>
              <w:t>Интеграционное тестирование</w:t>
            </w:r>
            <w:r>
              <w:rPr>
                <w:noProof/>
                <w:webHidden/>
              </w:rPr>
              <w:tab/>
            </w:r>
            <w:r>
              <w:rPr>
                <w:noProof/>
                <w:webHidden/>
              </w:rPr>
              <w:fldChar w:fldCharType="begin"/>
            </w:r>
            <w:r>
              <w:rPr>
                <w:noProof/>
                <w:webHidden/>
              </w:rPr>
              <w:instrText xml:space="preserve"> PAGEREF _Toc372018986 \h </w:instrText>
            </w:r>
            <w:r>
              <w:rPr>
                <w:noProof/>
                <w:webHidden/>
              </w:rPr>
            </w:r>
            <w:r>
              <w:rPr>
                <w:noProof/>
                <w:webHidden/>
              </w:rPr>
              <w:fldChar w:fldCharType="separate"/>
            </w:r>
            <w:r>
              <w:rPr>
                <w:noProof/>
                <w:webHidden/>
              </w:rPr>
              <w:t>22</w:t>
            </w:r>
            <w:r>
              <w:rPr>
                <w:noProof/>
                <w:webHidden/>
              </w:rPr>
              <w:fldChar w:fldCharType="end"/>
            </w:r>
          </w:hyperlink>
        </w:p>
        <w:p w:rsidR="004D70E7" w:rsidRDefault="004D70E7">
          <w:pPr>
            <w:pStyle w:val="31"/>
            <w:tabs>
              <w:tab w:val="left" w:pos="1540"/>
              <w:tab w:val="right" w:leader="dot" w:pos="9350"/>
            </w:tabs>
            <w:rPr>
              <w:rFonts w:asciiTheme="minorHAnsi" w:eastAsiaTheme="minorEastAsia" w:hAnsiTheme="minorHAnsi"/>
              <w:noProof/>
              <w:sz w:val="22"/>
              <w:lang w:val="en-US"/>
            </w:rPr>
          </w:pPr>
          <w:hyperlink w:anchor="_Toc372018987" w:history="1">
            <w:r w:rsidRPr="00025CBD">
              <w:rPr>
                <w:rStyle w:val="ab"/>
                <w:noProof/>
              </w:rPr>
              <w:t>4.1.3</w:t>
            </w:r>
            <w:r>
              <w:rPr>
                <w:rFonts w:asciiTheme="minorHAnsi" w:eastAsiaTheme="minorEastAsia" w:hAnsiTheme="minorHAnsi"/>
                <w:noProof/>
                <w:sz w:val="22"/>
                <w:lang w:val="en-US"/>
              </w:rPr>
              <w:tab/>
            </w:r>
            <w:r w:rsidRPr="00025CBD">
              <w:rPr>
                <w:rStyle w:val="ab"/>
                <w:noProof/>
              </w:rPr>
              <w:t>Системное тестирование</w:t>
            </w:r>
            <w:r>
              <w:rPr>
                <w:noProof/>
                <w:webHidden/>
              </w:rPr>
              <w:tab/>
            </w:r>
            <w:r>
              <w:rPr>
                <w:noProof/>
                <w:webHidden/>
              </w:rPr>
              <w:fldChar w:fldCharType="begin"/>
            </w:r>
            <w:r>
              <w:rPr>
                <w:noProof/>
                <w:webHidden/>
              </w:rPr>
              <w:instrText xml:space="preserve"> PAGEREF _Toc372018987 \h </w:instrText>
            </w:r>
            <w:r>
              <w:rPr>
                <w:noProof/>
                <w:webHidden/>
              </w:rPr>
            </w:r>
            <w:r>
              <w:rPr>
                <w:noProof/>
                <w:webHidden/>
              </w:rPr>
              <w:fldChar w:fldCharType="separate"/>
            </w:r>
            <w:r>
              <w:rPr>
                <w:noProof/>
                <w:webHidden/>
              </w:rPr>
              <w:t>22</w:t>
            </w:r>
            <w:r>
              <w:rPr>
                <w:noProof/>
                <w:webHidden/>
              </w:rPr>
              <w:fldChar w:fldCharType="end"/>
            </w:r>
          </w:hyperlink>
        </w:p>
        <w:p w:rsidR="004D70E7" w:rsidRDefault="004D70E7">
          <w:pPr>
            <w:pStyle w:val="21"/>
            <w:tabs>
              <w:tab w:val="left" w:pos="880"/>
              <w:tab w:val="right" w:leader="dot" w:pos="9350"/>
            </w:tabs>
            <w:rPr>
              <w:rFonts w:asciiTheme="minorHAnsi" w:eastAsiaTheme="minorEastAsia" w:hAnsiTheme="minorHAnsi"/>
              <w:noProof/>
              <w:sz w:val="22"/>
              <w:lang w:val="en-US"/>
            </w:rPr>
          </w:pPr>
          <w:hyperlink w:anchor="_Toc372018988" w:history="1">
            <w:r w:rsidRPr="00025CBD">
              <w:rPr>
                <w:rStyle w:val="ab"/>
                <w:noProof/>
              </w:rPr>
              <w:t>4.2</w:t>
            </w:r>
            <w:r>
              <w:rPr>
                <w:rFonts w:asciiTheme="minorHAnsi" w:eastAsiaTheme="minorEastAsia" w:hAnsiTheme="minorHAnsi"/>
                <w:noProof/>
                <w:sz w:val="22"/>
                <w:lang w:val="en-US"/>
              </w:rPr>
              <w:tab/>
            </w:r>
            <w:r w:rsidRPr="00025CBD">
              <w:rPr>
                <w:rStyle w:val="ab"/>
                <w:noProof/>
              </w:rPr>
              <w:t>Непрерывная интеграция</w:t>
            </w:r>
            <w:r>
              <w:rPr>
                <w:noProof/>
                <w:webHidden/>
              </w:rPr>
              <w:tab/>
            </w:r>
            <w:r>
              <w:rPr>
                <w:noProof/>
                <w:webHidden/>
              </w:rPr>
              <w:fldChar w:fldCharType="begin"/>
            </w:r>
            <w:r>
              <w:rPr>
                <w:noProof/>
                <w:webHidden/>
              </w:rPr>
              <w:instrText xml:space="preserve"> PAGEREF _Toc372018988 \h </w:instrText>
            </w:r>
            <w:r>
              <w:rPr>
                <w:noProof/>
                <w:webHidden/>
              </w:rPr>
            </w:r>
            <w:r>
              <w:rPr>
                <w:noProof/>
                <w:webHidden/>
              </w:rPr>
              <w:fldChar w:fldCharType="separate"/>
            </w:r>
            <w:r>
              <w:rPr>
                <w:noProof/>
                <w:webHidden/>
              </w:rPr>
              <w:t>22</w:t>
            </w:r>
            <w:r>
              <w:rPr>
                <w:noProof/>
                <w:webHidden/>
              </w:rPr>
              <w:fldChar w:fldCharType="end"/>
            </w:r>
          </w:hyperlink>
        </w:p>
        <w:p w:rsidR="004D70E7" w:rsidRDefault="004D70E7">
          <w:pPr>
            <w:pStyle w:val="21"/>
            <w:tabs>
              <w:tab w:val="left" w:pos="880"/>
              <w:tab w:val="right" w:leader="dot" w:pos="9350"/>
            </w:tabs>
            <w:rPr>
              <w:rFonts w:asciiTheme="minorHAnsi" w:eastAsiaTheme="minorEastAsia" w:hAnsiTheme="minorHAnsi"/>
              <w:noProof/>
              <w:sz w:val="22"/>
              <w:lang w:val="en-US"/>
            </w:rPr>
          </w:pPr>
          <w:hyperlink w:anchor="_Toc372018989" w:history="1">
            <w:r w:rsidRPr="00025CBD">
              <w:rPr>
                <w:rStyle w:val="ab"/>
                <w:noProof/>
              </w:rPr>
              <w:t>4.3</w:t>
            </w:r>
            <w:r>
              <w:rPr>
                <w:rFonts w:asciiTheme="minorHAnsi" w:eastAsiaTheme="minorEastAsia" w:hAnsiTheme="minorHAnsi"/>
                <w:noProof/>
                <w:sz w:val="22"/>
                <w:lang w:val="en-US"/>
              </w:rPr>
              <w:tab/>
            </w:r>
            <w:r w:rsidRPr="00025CBD">
              <w:rPr>
                <w:rStyle w:val="ab"/>
                <w:noProof/>
              </w:rPr>
              <w:t>Автоматизация сборки. Конфигурационный файл системы автоматизации сборки с пояснениями</w:t>
            </w:r>
            <w:r>
              <w:rPr>
                <w:noProof/>
                <w:webHidden/>
              </w:rPr>
              <w:tab/>
            </w:r>
            <w:r>
              <w:rPr>
                <w:noProof/>
                <w:webHidden/>
              </w:rPr>
              <w:fldChar w:fldCharType="begin"/>
            </w:r>
            <w:r>
              <w:rPr>
                <w:noProof/>
                <w:webHidden/>
              </w:rPr>
              <w:instrText xml:space="preserve"> PAGEREF _Toc372018989 \h </w:instrText>
            </w:r>
            <w:r>
              <w:rPr>
                <w:noProof/>
                <w:webHidden/>
              </w:rPr>
            </w:r>
            <w:r>
              <w:rPr>
                <w:noProof/>
                <w:webHidden/>
              </w:rPr>
              <w:fldChar w:fldCharType="separate"/>
            </w:r>
            <w:r>
              <w:rPr>
                <w:noProof/>
                <w:webHidden/>
              </w:rPr>
              <w:t>22</w:t>
            </w:r>
            <w:r>
              <w:rPr>
                <w:noProof/>
                <w:webHidden/>
              </w:rPr>
              <w:fldChar w:fldCharType="end"/>
            </w:r>
          </w:hyperlink>
        </w:p>
        <w:p w:rsidR="004D70E7" w:rsidRDefault="004D70E7">
          <w:pPr>
            <w:pStyle w:val="21"/>
            <w:tabs>
              <w:tab w:val="left" w:pos="880"/>
              <w:tab w:val="right" w:leader="dot" w:pos="9350"/>
            </w:tabs>
            <w:rPr>
              <w:rFonts w:asciiTheme="minorHAnsi" w:eastAsiaTheme="minorEastAsia" w:hAnsiTheme="minorHAnsi"/>
              <w:noProof/>
              <w:sz w:val="22"/>
              <w:lang w:val="en-US"/>
            </w:rPr>
          </w:pPr>
          <w:hyperlink w:anchor="_Toc372018990" w:history="1">
            <w:r w:rsidRPr="00025CBD">
              <w:rPr>
                <w:rStyle w:val="ab"/>
                <w:noProof/>
              </w:rPr>
              <w:t>4.4</w:t>
            </w:r>
            <w:r>
              <w:rPr>
                <w:rFonts w:asciiTheme="minorHAnsi" w:eastAsiaTheme="minorEastAsia" w:hAnsiTheme="minorHAnsi"/>
                <w:noProof/>
                <w:sz w:val="22"/>
                <w:lang w:val="en-US"/>
              </w:rPr>
              <w:tab/>
            </w:r>
            <w:r w:rsidRPr="00025CBD">
              <w:rPr>
                <w:rStyle w:val="ab"/>
                <w:noProof/>
              </w:rPr>
              <w:t>Конфигурация системы непрерывной интеграции для автоматического тестирования и сборки проекта</w:t>
            </w:r>
            <w:r>
              <w:rPr>
                <w:noProof/>
                <w:webHidden/>
              </w:rPr>
              <w:tab/>
            </w:r>
            <w:r>
              <w:rPr>
                <w:noProof/>
                <w:webHidden/>
              </w:rPr>
              <w:fldChar w:fldCharType="begin"/>
            </w:r>
            <w:r>
              <w:rPr>
                <w:noProof/>
                <w:webHidden/>
              </w:rPr>
              <w:instrText xml:space="preserve"> PAGEREF _Toc372018990 \h </w:instrText>
            </w:r>
            <w:r>
              <w:rPr>
                <w:noProof/>
                <w:webHidden/>
              </w:rPr>
            </w:r>
            <w:r>
              <w:rPr>
                <w:noProof/>
                <w:webHidden/>
              </w:rPr>
              <w:fldChar w:fldCharType="separate"/>
            </w:r>
            <w:r>
              <w:rPr>
                <w:noProof/>
                <w:webHidden/>
              </w:rPr>
              <w:t>22</w:t>
            </w:r>
            <w:r>
              <w:rPr>
                <w:noProof/>
                <w:webHidden/>
              </w:rPr>
              <w:fldChar w:fldCharType="end"/>
            </w:r>
          </w:hyperlink>
        </w:p>
        <w:p w:rsidR="004D70E7" w:rsidRDefault="004D70E7">
          <w:pPr>
            <w:pStyle w:val="21"/>
            <w:tabs>
              <w:tab w:val="left" w:pos="880"/>
              <w:tab w:val="right" w:leader="dot" w:pos="9350"/>
            </w:tabs>
            <w:rPr>
              <w:rFonts w:asciiTheme="minorHAnsi" w:eastAsiaTheme="minorEastAsia" w:hAnsiTheme="minorHAnsi"/>
              <w:noProof/>
              <w:sz w:val="22"/>
              <w:lang w:val="en-US"/>
            </w:rPr>
          </w:pPr>
          <w:hyperlink w:anchor="_Toc372018991" w:history="1">
            <w:r w:rsidRPr="00025CBD">
              <w:rPr>
                <w:rStyle w:val="ab"/>
                <w:noProof/>
              </w:rPr>
              <w:t>4.5</w:t>
            </w:r>
            <w:r>
              <w:rPr>
                <w:rFonts w:asciiTheme="minorHAnsi" w:eastAsiaTheme="minorEastAsia" w:hAnsiTheme="minorHAnsi"/>
                <w:noProof/>
                <w:sz w:val="22"/>
                <w:lang w:val="en-US"/>
              </w:rPr>
              <w:tab/>
            </w:r>
            <w:r w:rsidRPr="00025CBD">
              <w:rPr>
                <w:rStyle w:val="ab"/>
                <w:noProof/>
              </w:rPr>
              <w:t>Развёртывание</w:t>
            </w:r>
            <w:r>
              <w:rPr>
                <w:noProof/>
                <w:webHidden/>
              </w:rPr>
              <w:tab/>
            </w:r>
            <w:r>
              <w:rPr>
                <w:noProof/>
                <w:webHidden/>
              </w:rPr>
              <w:fldChar w:fldCharType="begin"/>
            </w:r>
            <w:r>
              <w:rPr>
                <w:noProof/>
                <w:webHidden/>
              </w:rPr>
              <w:instrText xml:space="preserve"> PAGEREF _Toc372018991 \h </w:instrText>
            </w:r>
            <w:r>
              <w:rPr>
                <w:noProof/>
                <w:webHidden/>
              </w:rPr>
            </w:r>
            <w:r>
              <w:rPr>
                <w:noProof/>
                <w:webHidden/>
              </w:rPr>
              <w:fldChar w:fldCharType="separate"/>
            </w:r>
            <w:r>
              <w:rPr>
                <w:noProof/>
                <w:webHidden/>
              </w:rPr>
              <w:t>22</w:t>
            </w:r>
            <w:r>
              <w:rPr>
                <w:noProof/>
                <w:webHidden/>
              </w:rPr>
              <w:fldChar w:fldCharType="end"/>
            </w:r>
          </w:hyperlink>
        </w:p>
        <w:p w:rsidR="004D70E7" w:rsidRDefault="004D70E7">
          <w:pPr>
            <w:pStyle w:val="11"/>
            <w:tabs>
              <w:tab w:val="left" w:pos="1320"/>
              <w:tab w:val="right" w:leader="dot" w:pos="9350"/>
            </w:tabs>
            <w:rPr>
              <w:rFonts w:asciiTheme="minorHAnsi" w:eastAsiaTheme="minorEastAsia" w:hAnsiTheme="minorHAnsi"/>
              <w:noProof/>
              <w:sz w:val="22"/>
              <w:lang w:val="en-US"/>
            </w:rPr>
          </w:pPr>
          <w:hyperlink w:anchor="_Toc372018992" w:history="1">
            <w:r w:rsidRPr="00025CBD">
              <w:rPr>
                <w:rStyle w:val="ab"/>
                <w:noProof/>
              </w:rPr>
              <w:t>5.</w:t>
            </w:r>
            <w:r>
              <w:rPr>
                <w:rFonts w:asciiTheme="minorHAnsi" w:eastAsiaTheme="minorEastAsia" w:hAnsiTheme="minorHAnsi"/>
                <w:noProof/>
                <w:sz w:val="22"/>
                <w:lang w:val="en-US"/>
              </w:rPr>
              <w:tab/>
            </w:r>
            <w:r w:rsidRPr="00025CBD">
              <w:rPr>
                <w:rStyle w:val="ab"/>
                <w:noProof/>
              </w:rPr>
              <w:t>Документация</w:t>
            </w:r>
            <w:r>
              <w:rPr>
                <w:noProof/>
                <w:webHidden/>
              </w:rPr>
              <w:tab/>
            </w:r>
            <w:r>
              <w:rPr>
                <w:noProof/>
                <w:webHidden/>
              </w:rPr>
              <w:fldChar w:fldCharType="begin"/>
            </w:r>
            <w:r>
              <w:rPr>
                <w:noProof/>
                <w:webHidden/>
              </w:rPr>
              <w:instrText xml:space="preserve"> PAGEREF _Toc372018992 \h </w:instrText>
            </w:r>
            <w:r>
              <w:rPr>
                <w:noProof/>
                <w:webHidden/>
              </w:rPr>
            </w:r>
            <w:r>
              <w:rPr>
                <w:noProof/>
                <w:webHidden/>
              </w:rPr>
              <w:fldChar w:fldCharType="separate"/>
            </w:r>
            <w:r>
              <w:rPr>
                <w:noProof/>
                <w:webHidden/>
              </w:rPr>
              <w:t>23</w:t>
            </w:r>
            <w:r>
              <w:rPr>
                <w:noProof/>
                <w:webHidden/>
              </w:rPr>
              <w:fldChar w:fldCharType="end"/>
            </w:r>
          </w:hyperlink>
        </w:p>
        <w:p w:rsidR="004D70E7" w:rsidRDefault="004D70E7">
          <w:pPr>
            <w:pStyle w:val="21"/>
            <w:tabs>
              <w:tab w:val="left" w:pos="880"/>
              <w:tab w:val="right" w:leader="dot" w:pos="9350"/>
            </w:tabs>
            <w:rPr>
              <w:rFonts w:asciiTheme="minorHAnsi" w:eastAsiaTheme="minorEastAsia" w:hAnsiTheme="minorHAnsi"/>
              <w:noProof/>
              <w:sz w:val="22"/>
              <w:lang w:val="en-US"/>
            </w:rPr>
          </w:pPr>
          <w:hyperlink w:anchor="_Toc372018993" w:history="1">
            <w:r w:rsidRPr="00025CBD">
              <w:rPr>
                <w:rStyle w:val="ab"/>
                <w:noProof/>
              </w:rPr>
              <w:t>5.1</w:t>
            </w:r>
            <w:r>
              <w:rPr>
                <w:rFonts w:asciiTheme="minorHAnsi" w:eastAsiaTheme="minorEastAsia" w:hAnsiTheme="minorHAnsi"/>
                <w:noProof/>
                <w:sz w:val="22"/>
                <w:lang w:val="en-US"/>
              </w:rPr>
              <w:tab/>
            </w:r>
            <w:r w:rsidRPr="00025CBD">
              <w:rPr>
                <w:rStyle w:val="ab"/>
                <w:noProof/>
              </w:rPr>
              <w:t>Руководство оператора</w:t>
            </w:r>
            <w:r>
              <w:rPr>
                <w:noProof/>
                <w:webHidden/>
              </w:rPr>
              <w:tab/>
            </w:r>
            <w:r>
              <w:rPr>
                <w:noProof/>
                <w:webHidden/>
              </w:rPr>
              <w:fldChar w:fldCharType="begin"/>
            </w:r>
            <w:r>
              <w:rPr>
                <w:noProof/>
                <w:webHidden/>
              </w:rPr>
              <w:instrText xml:space="preserve"> PAGEREF _Toc372018993 \h </w:instrText>
            </w:r>
            <w:r>
              <w:rPr>
                <w:noProof/>
                <w:webHidden/>
              </w:rPr>
            </w:r>
            <w:r>
              <w:rPr>
                <w:noProof/>
                <w:webHidden/>
              </w:rPr>
              <w:fldChar w:fldCharType="separate"/>
            </w:r>
            <w:r>
              <w:rPr>
                <w:noProof/>
                <w:webHidden/>
              </w:rPr>
              <w:t>23</w:t>
            </w:r>
            <w:r>
              <w:rPr>
                <w:noProof/>
                <w:webHidden/>
              </w:rPr>
              <w:fldChar w:fldCharType="end"/>
            </w:r>
          </w:hyperlink>
        </w:p>
        <w:p w:rsidR="004D70E7" w:rsidRDefault="004D70E7">
          <w:pPr>
            <w:pStyle w:val="11"/>
            <w:tabs>
              <w:tab w:val="right" w:leader="dot" w:pos="9350"/>
            </w:tabs>
            <w:rPr>
              <w:rFonts w:asciiTheme="minorHAnsi" w:eastAsiaTheme="minorEastAsia" w:hAnsiTheme="minorHAnsi"/>
              <w:noProof/>
              <w:sz w:val="22"/>
              <w:lang w:val="en-US"/>
            </w:rPr>
          </w:pPr>
          <w:hyperlink w:anchor="_Toc372018994" w:history="1">
            <w:r w:rsidRPr="00025CBD">
              <w:rPr>
                <w:rStyle w:val="ab"/>
                <w:noProof/>
              </w:rPr>
              <w:t>Заключение</w:t>
            </w:r>
            <w:r>
              <w:rPr>
                <w:noProof/>
                <w:webHidden/>
              </w:rPr>
              <w:tab/>
            </w:r>
            <w:r>
              <w:rPr>
                <w:noProof/>
                <w:webHidden/>
              </w:rPr>
              <w:fldChar w:fldCharType="begin"/>
            </w:r>
            <w:r>
              <w:rPr>
                <w:noProof/>
                <w:webHidden/>
              </w:rPr>
              <w:instrText xml:space="preserve"> PAGEREF _Toc372018994 \h </w:instrText>
            </w:r>
            <w:r>
              <w:rPr>
                <w:noProof/>
                <w:webHidden/>
              </w:rPr>
            </w:r>
            <w:r>
              <w:rPr>
                <w:noProof/>
                <w:webHidden/>
              </w:rPr>
              <w:fldChar w:fldCharType="separate"/>
            </w:r>
            <w:r>
              <w:rPr>
                <w:noProof/>
                <w:webHidden/>
              </w:rPr>
              <w:t>24</w:t>
            </w:r>
            <w:r>
              <w:rPr>
                <w:noProof/>
                <w:webHidden/>
              </w:rPr>
              <w:fldChar w:fldCharType="end"/>
            </w:r>
          </w:hyperlink>
        </w:p>
        <w:p w:rsidR="004D70E7" w:rsidRDefault="004D70E7">
          <w:pPr>
            <w:pStyle w:val="11"/>
            <w:tabs>
              <w:tab w:val="right" w:leader="dot" w:pos="9350"/>
            </w:tabs>
            <w:rPr>
              <w:rFonts w:asciiTheme="minorHAnsi" w:eastAsiaTheme="minorEastAsia" w:hAnsiTheme="minorHAnsi"/>
              <w:noProof/>
              <w:sz w:val="22"/>
              <w:lang w:val="en-US"/>
            </w:rPr>
          </w:pPr>
          <w:hyperlink w:anchor="_Toc372018995" w:history="1">
            <w:r w:rsidRPr="00025CBD">
              <w:rPr>
                <w:rStyle w:val="ab"/>
                <w:noProof/>
              </w:rPr>
              <w:t>Список использованных источников</w:t>
            </w:r>
            <w:r>
              <w:rPr>
                <w:noProof/>
                <w:webHidden/>
              </w:rPr>
              <w:tab/>
            </w:r>
            <w:r>
              <w:rPr>
                <w:noProof/>
                <w:webHidden/>
              </w:rPr>
              <w:fldChar w:fldCharType="begin"/>
            </w:r>
            <w:r>
              <w:rPr>
                <w:noProof/>
                <w:webHidden/>
              </w:rPr>
              <w:instrText xml:space="preserve"> PAGEREF _Toc372018995 \h </w:instrText>
            </w:r>
            <w:r>
              <w:rPr>
                <w:noProof/>
                <w:webHidden/>
              </w:rPr>
            </w:r>
            <w:r>
              <w:rPr>
                <w:noProof/>
                <w:webHidden/>
              </w:rPr>
              <w:fldChar w:fldCharType="separate"/>
            </w:r>
            <w:r>
              <w:rPr>
                <w:noProof/>
                <w:webHidden/>
              </w:rPr>
              <w:t>25</w:t>
            </w:r>
            <w:r>
              <w:rPr>
                <w:noProof/>
                <w:webHidden/>
              </w:rPr>
              <w:fldChar w:fldCharType="end"/>
            </w:r>
          </w:hyperlink>
        </w:p>
        <w:p w:rsidR="007C0E92" w:rsidRDefault="00177131">
          <w:r>
            <w:fldChar w:fldCharType="end"/>
          </w:r>
        </w:p>
      </w:sdtContent>
    </w:sdt>
    <w:p w:rsidR="007C0E92" w:rsidRPr="007C0E92" w:rsidRDefault="007C0E92" w:rsidP="007C0E92"/>
    <w:p w:rsidR="000B5B2D" w:rsidRPr="001E0754" w:rsidRDefault="000B5B2D">
      <w:pPr>
        <w:rPr>
          <w:rFonts w:cs="Times New Roman"/>
          <w:szCs w:val="28"/>
        </w:rPr>
      </w:pPr>
      <w:r w:rsidRPr="001E0754">
        <w:rPr>
          <w:rFonts w:cs="Times New Roman"/>
          <w:szCs w:val="28"/>
        </w:rPr>
        <w:br w:type="page"/>
      </w:r>
    </w:p>
    <w:p w:rsidR="00AA5ECD" w:rsidRPr="001E0754" w:rsidRDefault="00AA5ECD" w:rsidP="00AA5ECD">
      <w:pPr>
        <w:pStyle w:val="1"/>
        <w:numPr>
          <w:ilvl w:val="0"/>
          <w:numId w:val="0"/>
        </w:numPr>
        <w:rPr>
          <w:lang w:val="ru-RU"/>
        </w:rPr>
      </w:pPr>
      <w:bookmarkStart w:id="2" w:name="_Toc372018960"/>
      <w:r w:rsidRPr="001E0754">
        <w:rPr>
          <w:lang w:val="ru-RU"/>
        </w:rPr>
        <w:lastRenderedPageBreak/>
        <w:t>Введение</w:t>
      </w:r>
      <w:bookmarkEnd w:id="2"/>
    </w:p>
    <w:p w:rsidR="001E0754" w:rsidRPr="00E348A0" w:rsidRDefault="001E0754" w:rsidP="006E4504">
      <w:pPr>
        <w:spacing w:line="360" w:lineRule="auto"/>
        <w:ind w:firstLine="709"/>
        <w:rPr>
          <w:rFonts w:cs="Times New Roman"/>
          <w:szCs w:val="28"/>
        </w:rPr>
      </w:pPr>
      <w:r w:rsidRPr="00E348A0">
        <w:rPr>
          <w:rFonts w:cs="Times New Roman"/>
          <w:szCs w:val="28"/>
        </w:rPr>
        <w:t xml:space="preserve">Существует несколько подходов к разработке программного обеспечения: процедурно-ориентированный, структурно-ориентированный, объектно-ориентированный, функционально-ориентированный и логико-ориентированный. </w:t>
      </w:r>
    </w:p>
    <w:p w:rsidR="001E0754" w:rsidRPr="00E348A0" w:rsidRDefault="001E0754" w:rsidP="006E4504">
      <w:pPr>
        <w:spacing w:line="360" w:lineRule="auto"/>
        <w:ind w:firstLine="709"/>
        <w:rPr>
          <w:rFonts w:cs="Times New Roman"/>
          <w:szCs w:val="28"/>
        </w:rPr>
      </w:pPr>
      <w:r w:rsidRPr="00E348A0">
        <w:rPr>
          <w:rFonts w:cs="Times New Roman"/>
          <w:szCs w:val="28"/>
        </w:rPr>
        <w:t xml:space="preserve">Объектно-ориентированный подход основан на объектной декомпозиции задачи, абстракции объекта в виде класса, типизации и наследовании объектов. </w:t>
      </w:r>
    </w:p>
    <w:p w:rsidR="001E0754" w:rsidRPr="00AF688B" w:rsidRDefault="001E0754" w:rsidP="00AF688B">
      <w:pPr>
        <w:spacing w:line="360" w:lineRule="auto"/>
        <w:ind w:firstLine="720"/>
        <w:rPr>
          <w:rFonts w:cs="Times New Roman"/>
          <w:szCs w:val="28"/>
        </w:rPr>
      </w:pPr>
      <w:r w:rsidRPr="00E348A0">
        <w:rPr>
          <w:rFonts w:cs="Times New Roman"/>
          <w:szCs w:val="28"/>
        </w:rPr>
        <w:t xml:space="preserve">При выполнении данного курсового проекта будет разработано </w:t>
      </w:r>
      <w:r>
        <w:rPr>
          <w:rFonts w:cs="Times New Roman"/>
          <w:szCs w:val="28"/>
        </w:rPr>
        <w:t>клиентское веб-приложение выполняющееся в браузере</w:t>
      </w:r>
      <w:r w:rsidRPr="00E348A0">
        <w:rPr>
          <w:rFonts w:cs="Times New Roman"/>
          <w:szCs w:val="28"/>
        </w:rPr>
        <w:t xml:space="preserve"> с использованием объектно-ориентированного подхода. Процесс разработки сопровождается составлением документ</w:t>
      </w:r>
      <w:r>
        <w:rPr>
          <w:rFonts w:cs="Times New Roman"/>
          <w:szCs w:val="28"/>
        </w:rPr>
        <w:t xml:space="preserve">ации в виде документа </w:t>
      </w:r>
      <w:r>
        <w:rPr>
          <w:rFonts w:cs="Times New Roman"/>
          <w:szCs w:val="28"/>
          <w:lang w:val="en-US"/>
        </w:rPr>
        <w:t>SRS</w:t>
      </w:r>
      <w:r w:rsidRPr="00E348A0">
        <w:rPr>
          <w:rFonts w:cs="Times New Roman"/>
          <w:szCs w:val="28"/>
        </w:rPr>
        <w:t>, описания программы, а также различных диаграмм, сопровождающих процесс проектирования программного обеспечения.</w:t>
      </w:r>
    </w:p>
    <w:p w:rsidR="00D64B4D" w:rsidRPr="001E0754" w:rsidRDefault="00D64B4D" w:rsidP="00B7509F">
      <w:pPr>
        <w:pStyle w:val="2"/>
        <w:numPr>
          <w:ilvl w:val="0"/>
          <w:numId w:val="0"/>
        </w:numPr>
        <w:rPr>
          <w:lang w:val="ru-RU"/>
        </w:rPr>
      </w:pPr>
      <w:bookmarkStart w:id="3" w:name="_Toc372018961"/>
      <w:r w:rsidRPr="001E0754">
        <w:rPr>
          <w:lang w:val="ru-RU"/>
        </w:rPr>
        <w:t>И</w:t>
      </w:r>
      <w:r w:rsidR="001E0754">
        <w:rPr>
          <w:lang w:val="ru-RU"/>
        </w:rPr>
        <w:t>спользуемые средства разработки</w:t>
      </w:r>
      <w:bookmarkEnd w:id="3"/>
    </w:p>
    <w:p w:rsidR="007433A4" w:rsidRPr="007433A4" w:rsidRDefault="007433A4" w:rsidP="00AE6DC2">
      <w:pPr>
        <w:pStyle w:val="1"/>
        <w:numPr>
          <w:ilvl w:val="0"/>
          <w:numId w:val="0"/>
        </w:numPr>
        <w:spacing w:after="0" w:line="360" w:lineRule="auto"/>
        <w:ind w:firstLine="720"/>
        <w:jc w:val="both"/>
        <w:rPr>
          <w:sz w:val="32"/>
          <w:szCs w:val="32"/>
          <w:lang w:val="ru-RU"/>
        </w:rPr>
      </w:pPr>
      <w:bookmarkStart w:id="4" w:name="_Toc358824419"/>
      <w:bookmarkStart w:id="5" w:name="_Toc372018962"/>
      <w:r w:rsidRPr="007433A4">
        <w:rPr>
          <w:sz w:val="32"/>
          <w:szCs w:val="32"/>
          <w:lang w:val="ru-RU"/>
        </w:rPr>
        <w:t>Интегрированная среда разработки</w:t>
      </w:r>
      <w:bookmarkEnd w:id="4"/>
      <w:bookmarkEnd w:id="5"/>
    </w:p>
    <w:p w:rsidR="007433A4" w:rsidRPr="009B3CF2" w:rsidRDefault="007433A4" w:rsidP="00AE6DC2">
      <w:pPr>
        <w:spacing w:line="360" w:lineRule="auto"/>
        <w:ind w:firstLine="720"/>
        <w:rPr>
          <w:szCs w:val="28"/>
        </w:rPr>
      </w:pPr>
      <w:r w:rsidRPr="009B3CF2">
        <w:rPr>
          <w:szCs w:val="28"/>
        </w:rPr>
        <w:t>Среда разработки является инструментом призванным упрощать разработку программного продукта, за счет интеграции таких инструментов как: текстовый редактор, компилятор, средства оптимизации сборки, система контроля версий и т.д, в одном продукте.</w:t>
      </w:r>
    </w:p>
    <w:p w:rsidR="007433A4" w:rsidRDefault="007433A4" w:rsidP="00AE6DC2">
      <w:pPr>
        <w:spacing w:line="360" w:lineRule="auto"/>
        <w:ind w:firstLine="720"/>
        <w:rPr>
          <w:szCs w:val="28"/>
        </w:rPr>
      </w:pPr>
      <w:r w:rsidRPr="009B3CF2">
        <w:rPr>
          <w:szCs w:val="28"/>
        </w:rPr>
        <w:t>Выбор среды разработки, является критичным как с точки зрения времени выполнения проекта, так и с</w:t>
      </w:r>
      <w:r>
        <w:rPr>
          <w:szCs w:val="28"/>
        </w:rPr>
        <w:t xml:space="preserve"> точки зрения качества проекта.</w:t>
      </w:r>
    </w:p>
    <w:p w:rsidR="007433A4" w:rsidRPr="009B3CF2" w:rsidRDefault="007433A4" w:rsidP="00AE6DC2">
      <w:pPr>
        <w:spacing w:line="360" w:lineRule="auto"/>
        <w:ind w:firstLine="720"/>
        <w:rPr>
          <w:szCs w:val="28"/>
        </w:rPr>
      </w:pPr>
      <w:r w:rsidRPr="009B3CF2">
        <w:rPr>
          <w:szCs w:val="28"/>
        </w:rPr>
        <w:lastRenderedPageBreak/>
        <w:t>Грамотный выбор подходящей среды разработки может позволять: уменьшать время кодирования и количество ошибок, за счет:</w:t>
      </w:r>
    </w:p>
    <w:p w:rsidR="007433A4" w:rsidRPr="009B3CF2" w:rsidRDefault="007433A4" w:rsidP="00AE6DC2">
      <w:pPr>
        <w:spacing w:line="360" w:lineRule="auto"/>
        <w:ind w:firstLine="720"/>
        <w:rPr>
          <w:szCs w:val="28"/>
        </w:rPr>
      </w:pPr>
      <w:r>
        <w:rPr>
          <w:szCs w:val="28"/>
        </w:rPr>
        <w:t xml:space="preserve">• </w:t>
      </w:r>
      <w:r w:rsidRPr="009B3CF2">
        <w:rPr>
          <w:szCs w:val="28"/>
        </w:rPr>
        <w:t>Подсветки синтаксиса используемого языка программирования;</w:t>
      </w:r>
    </w:p>
    <w:p w:rsidR="007433A4" w:rsidRPr="009B3CF2" w:rsidRDefault="007433A4" w:rsidP="00AE6DC2">
      <w:pPr>
        <w:spacing w:line="360" w:lineRule="auto"/>
        <w:ind w:firstLine="720"/>
        <w:rPr>
          <w:szCs w:val="28"/>
        </w:rPr>
      </w:pPr>
      <w:r>
        <w:rPr>
          <w:szCs w:val="28"/>
        </w:rPr>
        <w:t xml:space="preserve">• </w:t>
      </w:r>
      <w:r w:rsidRPr="009B3CF2">
        <w:rPr>
          <w:szCs w:val="28"/>
        </w:rPr>
        <w:t>Наглядном представлении файлов проекта;</w:t>
      </w:r>
    </w:p>
    <w:p w:rsidR="007433A4" w:rsidRPr="009B3CF2" w:rsidRDefault="007433A4" w:rsidP="00AE6DC2">
      <w:pPr>
        <w:spacing w:line="360" w:lineRule="auto"/>
        <w:ind w:firstLine="720"/>
        <w:rPr>
          <w:szCs w:val="28"/>
        </w:rPr>
      </w:pPr>
      <w:r>
        <w:rPr>
          <w:szCs w:val="28"/>
        </w:rPr>
        <w:t xml:space="preserve">• </w:t>
      </w:r>
      <w:r w:rsidRPr="009B3CF2">
        <w:rPr>
          <w:szCs w:val="28"/>
        </w:rPr>
        <w:t>Интеграции с системами контроля версий;</w:t>
      </w:r>
    </w:p>
    <w:p w:rsidR="007433A4" w:rsidRPr="009B3CF2" w:rsidRDefault="007433A4" w:rsidP="00AE6DC2">
      <w:pPr>
        <w:spacing w:line="360" w:lineRule="auto"/>
        <w:ind w:firstLine="720"/>
        <w:rPr>
          <w:szCs w:val="28"/>
        </w:rPr>
      </w:pPr>
      <w:r>
        <w:rPr>
          <w:szCs w:val="28"/>
        </w:rPr>
        <w:t xml:space="preserve">• </w:t>
      </w:r>
      <w:r w:rsidRPr="009B3CF2">
        <w:rPr>
          <w:szCs w:val="28"/>
        </w:rPr>
        <w:t>Интеграция с системами тестирования;</w:t>
      </w:r>
    </w:p>
    <w:p w:rsidR="007433A4" w:rsidRPr="009B3CF2" w:rsidRDefault="007433A4" w:rsidP="00AE6DC2">
      <w:pPr>
        <w:spacing w:line="360" w:lineRule="auto"/>
        <w:ind w:firstLine="720"/>
        <w:rPr>
          <w:szCs w:val="28"/>
        </w:rPr>
      </w:pPr>
      <w:r>
        <w:rPr>
          <w:szCs w:val="28"/>
        </w:rPr>
        <w:t xml:space="preserve">• </w:t>
      </w:r>
      <w:r w:rsidRPr="009B3CF2">
        <w:rPr>
          <w:szCs w:val="28"/>
        </w:rPr>
        <w:t>Использовании различных плагинов, например jsLint и т.д.</w:t>
      </w:r>
    </w:p>
    <w:p w:rsidR="007433A4" w:rsidRPr="009B3CF2" w:rsidRDefault="007433A4" w:rsidP="00AE6DC2">
      <w:pPr>
        <w:spacing w:line="360" w:lineRule="auto"/>
        <w:ind w:firstLine="720"/>
        <w:rPr>
          <w:szCs w:val="28"/>
        </w:rPr>
      </w:pPr>
      <w:r w:rsidRPr="009B3CF2">
        <w:rPr>
          <w:szCs w:val="28"/>
        </w:rPr>
        <w:t>Для разработки была выбрана интегрированная среда разработки Netbeans. Выбор Netbeans обусловлен:</w:t>
      </w:r>
    </w:p>
    <w:p w:rsidR="007433A4" w:rsidRPr="009B3CF2" w:rsidRDefault="006E6767" w:rsidP="00AE6DC2">
      <w:pPr>
        <w:spacing w:line="360" w:lineRule="auto"/>
        <w:ind w:firstLine="720"/>
        <w:rPr>
          <w:szCs w:val="28"/>
        </w:rPr>
      </w:pPr>
      <w:r>
        <w:rPr>
          <w:szCs w:val="28"/>
        </w:rPr>
        <w:t xml:space="preserve">• </w:t>
      </w:r>
      <w:r w:rsidR="007433A4" w:rsidRPr="009B3CF2">
        <w:rPr>
          <w:szCs w:val="28"/>
        </w:rPr>
        <w:t>Стоимостью, среда бесплатна;</w:t>
      </w:r>
    </w:p>
    <w:p w:rsidR="007433A4" w:rsidRPr="009B3CF2" w:rsidRDefault="006E6767" w:rsidP="00AE6DC2">
      <w:pPr>
        <w:spacing w:line="360" w:lineRule="auto"/>
        <w:ind w:firstLine="720"/>
        <w:rPr>
          <w:szCs w:val="28"/>
        </w:rPr>
      </w:pPr>
      <w:r>
        <w:rPr>
          <w:szCs w:val="28"/>
        </w:rPr>
        <w:t xml:space="preserve">• </w:t>
      </w:r>
      <w:r w:rsidR="007433A4" w:rsidRPr="009B3CF2">
        <w:rPr>
          <w:szCs w:val="28"/>
        </w:rPr>
        <w:t>Большим</w:t>
      </w:r>
      <w:r w:rsidR="007433A4">
        <w:rPr>
          <w:szCs w:val="28"/>
        </w:rPr>
        <w:t xml:space="preserve"> количеством пользователей</w:t>
      </w:r>
      <w:r w:rsidR="007433A4" w:rsidRPr="009B3CF2">
        <w:rPr>
          <w:szCs w:val="28"/>
        </w:rPr>
        <w:t>, в случае возникновения проблем проще найти решение;</w:t>
      </w:r>
    </w:p>
    <w:p w:rsidR="007433A4" w:rsidRPr="009B3CF2" w:rsidRDefault="007433A4" w:rsidP="00AE6DC2">
      <w:pPr>
        <w:spacing w:line="360" w:lineRule="auto"/>
        <w:ind w:firstLine="720"/>
        <w:rPr>
          <w:szCs w:val="28"/>
        </w:rPr>
      </w:pPr>
      <w:r w:rsidRPr="009B3CF2">
        <w:rPr>
          <w:szCs w:val="28"/>
        </w:rPr>
        <w:t>•</w:t>
      </w:r>
      <w:r w:rsidRPr="009B3CF2">
        <w:rPr>
          <w:szCs w:val="28"/>
        </w:rPr>
        <w:tab/>
        <w:t>Поддержкой синтаксиса языка JavaScript;</w:t>
      </w:r>
    </w:p>
    <w:p w:rsidR="007433A4" w:rsidRPr="009B3CF2" w:rsidRDefault="007433A4" w:rsidP="00AE6DC2">
      <w:pPr>
        <w:spacing w:line="360" w:lineRule="auto"/>
        <w:ind w:firstLine="720"/>
        <w:rPr>
          <w:szCs w:val="28"/>
        </w:rPr>
      </w:pPr>
      <w:r w:rsidRPr="009B3CF2">
        <w:rPr>
          <w:szCs w:val="28"/>
        </w:rPr>
        <w:t>•</w:t>
      </w:r>
      <w:r w:rsidRPr="009B3CF2">
        <w:rPr>
          <w:szCs w:val="28"/>
        </w:rPr>
        <w:tab/>
        <w:t>Поддержка распределенной системы контроля версий Git.</w:t>
      </w:r>
    </w:p>
    <w:p w:rsidR="007433A4" w:rsidRDefault="007433A4" w:rsidP="00AE6DC2">
      <w:pPr>
        <w:spacing w:line="360" w:lineRule="auto"/>
        <w:ind w:firstLine="720"/>
        <w:rPr>
          <w:szCs w:val="28"/>
        </w:rPr>
      </w:pPr>
      <w:r w:rsidRPr="009B3CF2">
        <w:rPr>
          <w:szCs w:val="28"/>
        </w:rPr>
        <w:t>•</w:t>
      </w:r>
      <w:r w:rsidRPr="009B3CF2">
        <w:rPr>
          <w:szCs w:val="28"/>
        </w:rPr>
        <w:tab/>
        <w:t>Возможность использовать утилиту jsLint в виде плагина, что позволяет использовать данную утилиту совместно со средой разработки.</w:t>
      </w:r>
    </w:p>
    <w:p w:rsidR="007433A4" w:rsidRPr="00F14F0B" w:rsidRDefault="007433A4" w:rsidP="00AE6DC2">
      <w:pPr>
        <w:spacing w:line="360" w:lineRule="auto"/>
        <w:ind w:firstLine="720"/>
      </w:pPr>
      <w:r w:rsidRPr="00F14F0B">
        <w:t>Вывод: Использование интегрированной среды разработки дало возможность сосредоточиться на процессе кодирования, что вероятно уменьшило количество возможных ошибок и улучшило качество кода.</w:t>
      </w:r>
    </w:p>
    <w:p w:rsidR="007433A4" w:rsidRPr="00572509" w:rsidRDefault="007433A4" w:rsidP="00AE6DC2">
      <w:pPr>
        <w:pStyle w:val="1"/>
        <w:numPr>
          <w:ilvl w:val="0"/>
          <w:numId w:val="0"/>
        </w:numPr>
        <w:spacing w:after="0" w:line="276" w:lineRule="auto"/>
        <w:ind w:firstLine="720"/>
        <w:rPr>
          <w:sz w:val="32"/>
          <w:szCs w:val="32"/>
          <w:lang w:val="ru-RU"/>
        </w:rPr>
      </w:pPr>
      <w:bookmarkStart w:id="6" w:name="_Toc358824420"/>
      <w:bookmarkStart w:id="7" w:name="_Toc372018963"/>
      <w:r w:rsidRPr="00495D3E">
        <w:rPr>
          <w:sz w:val="32"/>
          <w:szCs w:val="32"/>
          <w:lang w:val="ru-RU"/>
        </w:rPr>
        <w:lastRenderedPageBreak/>
        <w:t>Браузер</w:t>
      </w:r>
      <w:bookmarkEnd w:id="6"/>
      <w:bookmarkEnd w:id="7"/>
    </w:p>
    <w:p w:rsidR="007433A4" w:rsidRDefault="007433A4" w:rsidP="00AE6DC2">
      <w:pPr>
        <w:spacing w:line="360" w:lineRule="auto"/>
        <w:ind w:firstLine="720"/>
        <w:rPr>
          <w:szCs w:val="28"/>
        </w:rPr>
      </w:pPr>
      <w:r>
        <w:rPr>
          <w:szCs w:val="28"/>
        </w:rPr>
        <w:t>В силу заложенных требований к кросбраузерности, каркас тестировался на трех основных браузерах:</w:t>
      </w:r>
    </w:p>
    <w:p w:rsidR="007433A4" w:rsidRPr="00B617B5" w:rsidRDefault="007433A4" w:rsidP="00AE6DC2">
      <w:pPr>
        <w:pStyle w:val="ae"/>
        <w:numPr>
          <w:ilvl w:val="0"/>
          <w:numId w:val="3"/>
        </w:numPr>
        <w:spacing w:line="360" w:lineRule="auto"/>
        <w:ind w:firstLine="720"/>
        <w:jc w:val="both"/>
        <w:rPr>
          <w:rFonts w:ascii="Times New Roman" w:hAnsi="Times New Roman" w:cs="Times New Roman"/>
          <w:sz w:val="28"/>
          <w:szCs w:val="28"/>
          <w:lang w:val="en-US"/>
        </w:rPr>
      </w:pPr>
      <w:r w:rsidRPr="00B617B5">
        <w:rPr>
          <w:rFonts w:ascii="Times New Roman" w:hAnsi="Times New Roman" w:cs="Times New Roman"/>
          <w:sz w:val="28"/>
          <w:szCs w:val="28"/>
          <w:lang w:val="en-US"/>
        </w:rPr>
        <w:t>Chrome 26.0.1410.64;</w:t>
      </w:r>
    </w:p>
    <w:p w:rsidR="007433A4" w:rsidRPr="00B617B5" w:rsidRDefault="007433A4" w:rsidP="00AE6DC2">
      <w:pPr>
        <w:pStyle w:val="ae"/>
        <w:numPr>
          <w:ilvl w:val="0"/>
          <w:numId w:val="3"/>
        </w:numPr>
        <w:spacing w:line="360" w:lineRule="auto"/>
        <w:ind w:firstLine="720"/>
        <w:jc w:val="both"/>
        <w:rPr>
          <w:rFonts w:ascii="Times New Roman" w:hAnsi="Times New Roman" w:cs="Times New Roman"/>
          <w:sz w:val="28"/>
          <w:szCs w:val="28"/>
          <w:lang w:val="en-US"/>
        </w:rPr>
      </w:pPr>
      <w:r w:rsidRPr="00B617B5">
        <w:rPr>
          <w:rFonts w:ascii="Times New Roman" w:hAnsi="Times New Roman" w:cs="Times New Roman"/>
          <w:sz w:val="28"/>
          <w:szCs w:val="28"/>
          <w:lang w:val="en-US"/>
        </w:rPr>
        <w:t>Opera 12.13;</w:t>
      </w:r>
    </w:p>
    <w:p w:rsidR="007433A4" w:rsidRPr="00B617B5" w:rsidRDefault="007433A4" w:rsidP="00AE6DC2">
      <w:pPr>
        <w:pStyle w:val="ae"/>
        <w:numPr>
          <w:ilvl w:val="0"/>
          <w:numId w:val="3"/>
        </w:numPr>
        <w:spacing w:line="360" w:lineRule="auto"/>
        <w:ind w:firstLine="720"/>
        <w:jc w:val="both"/>
        <w:rPr>
          <w:rFonts w:ascii="Times New Roman" w:hAnsi="Times New Roman" w:cs="Times New Roman"/>
          <w:sz w:val="28"/>
          <w:szCs w:val="28"/>
          <w:lang w:val="en-US"/>
        </w:rPr>
      </w:pPr>
      <w:r w:rsidRPr="00B617B5">
        <w:rPr>
          <w:rFonts w:ascii="Times New Roman" w:hAnsi="Times New Roman" w:cs="Times New Roman"/>
          <w:sz w:val="28"/>
          <w:szCs w:val="28"/>
          <w:lang w:val="en-US"/>
        </w:rPr>
        <w:t>FireFox 18.0.1.</w:t>
      </w:r>
    </w:p>
    <w:p w:rsidR="007433A4" w:rsidRDefault="007433A4" w:rsidP="00AE6DC2">
      <w:pPr>
        <w:spacing w:line="360" w:lineRule="auto"/>
        <w:ind w:firstLine="720"/>
        <w:rPr>
          <w:szCs w:val="28"/>
        </w:rPr>
      </w:pPr>
      <w:r>
        <w:rPr>
          <w:szCs w:val="28"/>
        </w:rPr>
        <w:t xml:space="preserve">В первую очередь тестирование проводилось на браузере </w:t>
      </w:r>
      <w:r>
        <w:rPr>
          <w:szCs w:val="28"/>
          <w:lang w:val="en-US"/>
        </w:rPr>
        <w:t>Chrome</w:t>
      </w:r>
      <w:r>
        <w:rPr>
          <w:szCs w:val="28"/>
        </w:rPr>
        <w:t xml:space="preserve"> из-за наличия встроенного отладчика и профилировщика.</w:t>
      </w:r>
    </w:p>
    <w:p w:rsidR="007433A4" w:rsidRPr="007057AF" w:rsidRDefault="007433A4" w:rsidP="00AE6DC2">
      <w:pPr>
        <w:spacing w:line="360" w:lineRule="auto"/>
        <w:ind w:firstLine="720"/>
        <w:rPr>
          <w:szCs w:val="28"/>
        </w:rPr>
      </w:pPr>
      <w:r w:rsidRPr="00215A27">
        <w:rPr>
          <w:szCs w:val="28"/>
        </w:rPr>
        <w:t>Вывод: выделение трех целевых браузеров позволило оптимизировать каркаса только к наиболее востребованным браузерам.</w:t>
      </w:r>
    </w:p>
    <w:p w:rsidR="007433A4" w:rsidRPr="00495D3E" w:rsidRDefault="007433A4" w:rsidP="00AE6DC2">
      <w:pPr>
        <w:pStyle w:val="1"/>
        <w:numPr>
          <w:ilvl w:val="0"/>
          <w:numId w:val="0"/>
        </w:numPr>
        <w:ind w:firstLine="720"/>
        <w:rPr>
          <w:lang w:val="ru-RU"/>
        </w:rPr>
      </w:pPr>
      <w:bookmarkStart w:id="8" w:name="_Toc358824421"/>
      <w:bookmarkStart w:id="9" w:name="_Toc372018964"/>
      <w:r w:rsidRPr="00495D3E">
        <w:rPr>
          <w:lang w:val="ru-RU"/>
        </w:rPr>
        <w:t>Отладчик и профайлер</w:t>
      </w:r>
      <w:bookmarkEnd w:id="8"/>
      <w:bookmarkEnd w:id="9"/>
    </w:p>
    <w:p w:rsidR="007433A4" w:rsidRDefault="007433A4" w:rsidP="00AE6DC2">
      <w:pPr>
        <w:spacing w:line="360" w:lineRule="auto"/>
        <w:ind w:firstLine="720"/>
      </w:pPr>
      <w:r>
        <w:t>Отладчик и профайлер и это основные инструменты программиста. С помощью отладчика, иногда его называют дебагером, выполняется поиск семантических ошибок, пожалуй, создание почти любого приложения не происходит без отладчика.</w:t>
      </w:r>
    </w:p>
    <w:p w:rsidR="007433A4" w:rsidRPr="000D3256" w:rsidRDefault="007433A4" w:rsidP="00AE6DC2">
      <w:pPr>
        <w:spacing w:line="360" w:lineRule="auto"/>
        <w:ind w:firstLine="720"/>
      </w:pPr>
      <w:r>
        <w:t>Профайлер это инструмент для выявления количественных характеристик работы приложения, таких время работы отдельных функций или количество используемой памяти. Профайлер используется для поиска так называемых «узких мест» программы, где происходят максимальные потери времени или памяти.</w:t>
      </w:r>
    </w:p>
    <w:p w:rsidR="007433A4" w:rsidRDefault="007433A4" w:rsidP="00AE6DC2">
      <w:pPr>
        <w:spacing w:line="360" w:lineRule="auto"/>
        <w:ind w:firstLine="720"/>
      </w:pPr>
      <w:r>
        <w:t xml:space="preserve"> В ходе разработки использовался встроенные отладчик и профайлер браузера Chrome</w:t>
      </w:r>
      <w:r w:rsidRPr="005F68FA">
        <w:t xml:space="preserve">. </w:t>
      </w:r>
      <w:r>
        <w:t xml:space="preserve">Это было вызвано тем, что браузер </w:t>
      </w:r>
      <w:r>
        <w:rPr>
          <w:lang w:val="en-US"/>
        </w:rPr>
        <w:t>Chrome</w:t>
      </w:r>
      <w:r>
        <w:t xml:space="preserve"> был одним из целевых браузеров и содержал субъективно </w:t>
      </w:r>
      <w:r>
        <w:lastRenderedPageBreak/>
        <w:t>наиболее удобные отладчик и профайлер среди встроенных инструментов других браузеров.</w:t>
      </w:r>
    </w:p>
    <w:p w:rsidR="007433A4" w:rsidRDefault="007433A4" w:rsidP="00AE6DC2">
      <w:pPr>
        <w:spacing w:line="360" w:lineRule="auto"/>
        <w:ind w:firstLine="720"/>
      </w:pPr>
      <w:r>
        <w:t>Использование отладчика браузера было более предпочтительным, чем использование отладчика среды Netbeans, так как процесс отладки можно было вести полностью в браузере.</w:t>
      </w:r>
    </w:p>
    <w:p w:rsidR="007433A4" w:rsidRPr="00FC3F96" w:rsidRDefault="007433A4" w:rsidP="00AE6DC2">
      <w:pPr>
        <w:spacing w:line="360" w:lineRule="auto"/>
        <w:ind w:firstLine="720"/>
      </w:pPr>
      <w:r w:rsidRPr="00215A27">
        <w:t>Вывод: использование отладчика и профайлера позволило выявлять ошибки и оценивать производительность отдельных участков кода, что позволило повысить производительность каркаса</w:t>
      </w:r>
    </w:p>
    <w:p w:rsidR="007433A4" w:rsidRPr="00495D3E" w:rsidRDefault="007433A4" w:rsidP="00AE6DC2">
      <w:pPr>
        <w:pStyle w:val="1"/>
        <w:numPr>
          <w:ilvl w:val="0"/>
          <w:numId w:val="0"/>
        </w:numPr>
        <w:ind w:firstLine="720"/>
        <w:rPr>
          <w:lang w:val="ru-RU"/>
        </w:rPr>
      </w:pPr>
      <w:bookmarkStart w:id="10" w:name="_Toc358824422"/>
      <w:bookmarkStart w:id="11" w:name="_Toc372018965"/>
      <w:r w:rsidRPr="00495D3E">
        <w:rPr>
          <w:lang w:val="ru-RU"/>
        </w:rPr>
        <w:t>Система контроля версий</w:t>
      </w:r>
      <w:bookmarkEnd w:id="10"/>
      <w:bookmarkEnd w:id="11"/>
    </w:p>
    <w:p w:rsidR="007433A4" w:rsidRDefault="007433A4" w:rsidP="00AE6DC2">
      <w:pPr>
        <w:spacing w:line="360" w:lineRule="auto"/>
        <w:ind w:firstLine="720"/>
      </w:pPr>
      <w:r>
        <w:t xml:space="preserve"> В проекте была использована распределенная система контроля версий Git и бесплатный сервис для хостинга репозиториев под управлением </w:t>
      </w:r>
      <w:r>
        <w:rPr>
          <w:lang w:val="en-US"/>
        </w:rPr>
        <w:t>Git</w:t>
      </w:r>
      <w:r w:rsidRPr="00846A21">
        <w:t xml:space="preserve"> – </w:t>
      </w:r>
      <w:r>
        <w:rPr>
          <w:lang w:val="en-US"/>
        </w:rPr>
        <w:t>GitHub</w:t>
      </w:r>
      <w:r w:rsidRPr="00B24CB1">
        <w:t xml:space="preserve"> [</w:t>
      </w:r>
      <w:r w:rsidRPr="003A10A4">
        <w:t>15</w:t>
      </w:r>
      <w:r w:rsidRPr="00B24CB1">
        <w:t>]</w:t>
      </w:r>
      <w:r>
        <w:t>. Это позволило обезопасить проект от возможной порчи диска</w:t>
      </w:r>
      <w:r w:rsidRPr="00386767">
        <w:t xml:space="preserve"> </w:t>
      </w:r>
      <w:r>
        <w:t xml:space="preserve">и утраты файлов проекта, упростило возможность переключатся между версиями кода. </w:t>
      </w:r>
    </w:p>
    <w:p w:rsidR="007433A4" w:rsidRDefault="007433A4" w:rsidP="00AE6DC2">
      <w:pPr>
        <w:spacing w:line="360" w:lineRule="auto"/>
        <w:ind w:firstLine="720"/>
      </w:pPr>
      <w:r>
        <w:t>Разработка велась через создание ветки для разработки отдельного компонента системы. В случае если разработка компонента признавалась удачно законченной – ветка сливалась с базовой веткой репозиория, если неудачной – совершался окат либо к предыдущим версиям кода в ветке, либо создание новой ветки для разрабоки компонента с учетом предыдущих ошибок.</w:t>
      </w:r>
    </w:p>
    <w:p w:rsidR="007433A4" w:rsidRDefault="007433A4" w:rsidP="00AE6DC2">
      <w:pPr>
        <w:spacing w:line="360" w:lineRule="auto"/>
        <w:ind w:firstLine="720"/>
      </w:pPr>
      <w:r>
        <w:t>Выбор распределенной, а не централизованной системы контроля версий позволил не зависеть от наличия доступа в интернет.</w:t>
      </w:r>
    </w:p>
    <w:p w:rsidR="007433A4" w:rsidRPr="00610A53" w:rsidRDefault="007433A4" w:rsidP="00AE6DC2">
      <w:pPr>
        <w:spacing w:line="360" w:lineRule="auto"/>
        <w:ind w:firstLine="720"/>
      </w:pPr>
      <w:r w:rsidRPr="00610A53">
        <w:lastRenderedPageBreak/>
        <w:t>Вывод: Использование системы контроля версий уменьшило риск потери исходного кода проекта и упростило процесс кодирования.</w:t>
      </w:r>
    </w:p>
    <w:p w:rsidR="00A41567" w:rsidRDefault="00A41567" w:rsidP="007433A4">
      <w:pPr>
        <w:ind w:firstLine="720"/>
        <w:rPr>
          <w:rFonts w:cs="Times New Roman"/>
          <w:szCs w:val="28"/>
        </w:rPr>
      </w:pPr>
      <w:r>
        <w:rPr>
          <w:rFonts w:cs="Times New Roman"/>
          <w:szCs w:val="28"/>
        </w:rPr>
        <w:br w:type="page"/>
      </w:r>
    </w:p>
    <w:p w:rsidR="00785950" w:rsidRDefault="00785950" w:rsidP="00BB0433">
      <w:pPr>
        <w:pStyle w:val="1"/>
        <w:spacing w:line="360" w:lineRule="auto"/>
        <w:rPr>
          <w:lang w:val="ru-RU"/>
        </w:rPr>
      </w:pPr>
      <w:bookmarkStart w:id="12" w:name="_Toc372018966"/>
      <w:r>
        <w:rPr>
          <w:lang w:val="ru-RU"/>
        </w:rPr>
        <w:lastRenderedPageBreak/>
        <w:t>Требования к программе</w:t>
      </w:r>
      <w:bookmarkEnd w:id="12"/>
    </w:p>
    <w:p w:rsidR="00CE08A1" w:rsidRPr="00D865E4" w:rsidRDefault="00CE08A1" w:rsidP="00CE08A1">
      <w:pPr>
        <w:spacing w:line="360" w:lineRule="auto"/>
        <w:ind w:left="426" w:firstLine="708"/>
        <w:rPr>
          <w:rFonts w:cs="Times New Roman"/>
          <w:szCs w:val="28"/>
        </w:rPr>
      </w:pPr>
      <w:r w:rsidRPr="006766E2">
        <w:rPr>
          <w:rFonts w:cs="Times New Roman"/>
          <w:szCs w:val="28"/>
        </w:rPr>
        <w:t xml:space="preserve">Предъявляемые требования к программному продукту отражены в документе </w:t>
      </w:r>
      <w:r w:rsidRPr="006766E2">
        <w:rPr>
          <w:rFonts w:cs="Times New Roman"/>
          <w:szCs w:val="28"/>
          <w:lang w:val="en-US"/>
        </w:rPr>
        <w:t>SRS</w:t>
      </w:r>
      <w:r w:rsidRPr="006766E2">
        <w:rPr>
          <w:rFonts w:cs="Times New Roman"/>
          <w:szCs w:val="28"/>
        </w:rPr>
        <w:t>, документ доступен в приложении</w:t>
      </w:r>
      <w:r>
        <w:rPr>
          <w:rFonts w:cs="Times New Roman"/>
          <w:szCs w:val="28"/>
        </w:rPr>
        <w:t xml:space="preserve"> А</w:t>
      </w:r>
      <w:r w:rsidRPr="006766E2">
        <w:rPr>
          <w:rFonts w:cs="Times New Roman"/>
          <w:szCs w:val="28"/>
        </w:rPr>
        <w:t>.</w:t>
      </w:r>
    </w:p>
    <w:p w:rsidR="009943F7" w:rsidRDefault="009943F7" w:rsidP="00BB0433">
      <w:pPr>
        <w:pStyle w:val="2"/>
        <w:spacing w:line="360" w:lineRule="auto"/>
        <w:rPr>
          <w:lang w:val="ru-RU"/>
        </w:rPr>
      </w:pPr>
      <w:bookmarkStart w:id="13" w:name="_Toc372018967"/>
      <w:r w:rsidRPr="00495D3E">
        <w:rPr>
          <w:lang w:val="ru-RU"/>
        </w:rPr>
        <w:t>Структурированный перечень функциональных и нефункциональных требований к программе</w:t>
      </w:r>
      <w:bookmarkEnd w:id="13"/>
    </w:p>
    <w:p w:rsidR="00DE636A" w:rsidRDefault="009943F7" w:rsidP="00064114">
      <w:pPr>
        <w:pStyle w:val="2"/>
        <w:spacing w:line="360" w:lineRule="auto"/>
        <w:rPr>
          <w:lang w:val="ru-RU"/>
        </w:rPr>
      </w:pPr>
      <w:bookmarkStart w:id="14" w:name="_Toc372018968"/>
      <w:r w:rsidRPr="009943F7">
        <w:t>Варианты использования</w:t>
      </w:r>
      <w:bookmarkEnd w:id="14"/>
    </w:p>
    <w:p w:rsidR="00F246A2" w:rsidRPr="00E51D51" w:rsidRDefault="00F246A2" w:rsidP="0063503E">
      <w:pPr>
        <w:spacing w:line="360" w:lineRule="auto"/>
        <w:ind w:firstLine="720"/>
      </w:pPr>
      <w:r w:rsidRPr="003546C0">
        <w:t>Пользователь может управлять ракеткой, просматривать текущую скорость шарика и количество попыток.</w:t>
      </w:r>
      <w:r w:rsidR="00B3593A">
        <w:t xml:space="preserve"> На рисунке 1 представлены варианты использования.</w:t>
      </w:r>
    </w:p>
    <w:p w:rsidR="00F246A2" w:rsidRPr="003546C0" w:rsidRDefault="00F246A2" w:rsidP="0063503E">
      <w:pPr>
        <w:spacing w:line="360" w:lineRule="auto"/>
        <w:ind w:firstLine="720"/>
      </w:pPr>
      <w:r w:rsidRPr="003546C0">
        <w:t>•</w:t>
      </w:r>
      <w:r w:rsidRPr="003546C0">
        <w:tab/>
        <w:t>Основное действующее лицо: пользователь</w:t>
      </w:r>
      <w:r>
        <w:t>;</w:t>
      </w:r>
    </w:p>
    <w:p w:rsidR="00F246A2" w:rsidRPr="003546C0" w:rsidRDefault="00F246A2" w:rsidP="0063503E">
      <w:pPr>
        <w:spacing w:line="360" w:lineRule="auto"/>
        <w:ind w:firstLine="720"/>
      </w:pPr>
      <w:r w:rsidRPr="003546C0">
        <w:t>•</w:t>
      </w:r>
      <w:r w:rsidRPr="003546C0">
        <w:tab/>
      </w:r>
      <w:r>
        <w:t>Уровень цели: цель пользователя;</w:t>
      </w:r>
    </w:p>
    <w:p w:rsidR="00F246A2" w:rsidRPr="00F246A2" w:rsidRDefault="00F246A2" w:rsidP="0063503E">
      <w:pPr>
        <w:spacing w:line="360" w:lineRule="auto"/>
        <w:ind w:firstLine="720"/>
      </w:pPr>
      <w:r w:rsidRPr="003546C0">
        <w:rPr>
          <w:lang w:val="en-US"/>
        </w:rPr>
        <w:t>•</w:t>
      </w:r>
      <w:r w:rsidRPr="003546C0">
        <w:rPr>
          <w:lang w:val="en-US"/>
        </w:rPr>
        <w:tab/>
        <w:t>Область действия: приложение.</w:t>
      </w:r>
    </w:p>
    <w:p w:rsidR="00064114" w:rsidRDefault="00064114" w:rsidP="00064114">
      <w:pPr>
        <w:pStyle w:val="ae"/>
        <w:spacing w:line="360" w:lineRule="auto"/>
        <w:ind w:left="792"/>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495925" cy="2571750"/>
            <wp:effectExtent l="1905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5925" cy="2571750"/>
                    </a:xfrm>
                    <a:prstGeom prst="rect">
                      <a:avLst/>
                    </a:prstGeom>
                    <a:noFill/>
                    <a:ln>
                      <a:noFill/>
                    </a:ln>
                  </pic:spPr>
                </pic:pic>
              </a:graphicData>
            </a:graphic>
          </wp:inline>
        </w:drawing>
      </w:r>
    </w:p>
    <w:p w:rsidR="00B65862" w:rsidRPr="00830288" w:rsidRDefault="000B0C3F" w:rsidP="00310360">
      <w:pPr>
        <w:pStyle w:val="ae"/>
        <w:spacing w:line="360" w:lineRule="auto"/>
        <w:ind w:left="792"/>
        <w:jc w:val="center"/>
        <w:rPr>
          <w:rFonts w:ascii="Times New Roman" w:hAnsi="Times New Roman" w:cs="Times New Roman"/>
          <w:sz w:val="28"/>
          <w:szCs w:val="28"/>
        </w:rPr>
      </w:pPr>
      <w:r w:rsidRPr="00830288">
        <w:rPr>
          <w:rFonts w:ascii="Times New Roman" w:hAnsi="Times New Roman" w:cs="Times New Roman"/>
          <w:sz w:val="28"/>
          <w:szCs w:val="28"/>
        </w:rPr>
        <w:t>Рис.</w:t>
      </w:r>
      <w:r w:rsidR="00064114" w:rsidRPr="00830288">
        <w:rPr>
          <w:rFonts w:ascii="Times New Roman" w:hAnsi="Times New Roman" w:cs="Times New Roman"/>
          <w:sz w:val="28"/>
          <w:szCs w:val="28"/>
        </w:rPr>
        <w:t xml:space="preserve"> 1 – Диаграмма вариантов использования</w:t>
      </w:r>
      <w:bookmarkStart w:id="15" w:name="_Toc342776034"/>
    </w:p>
    <w:p w:rsidR="003546C0" w:rsidRPr="00E51D51" w:rsidRDefault="003546C0" w:rsidP="00E93603">
      <w:pPr>
        <w:pStyle w:val="3"/>
        <w:spacing w:line="360" w:lineRule="auto"/>
        <w:ind w:firstLine="720"/>
        <w:rPr>
          <w:lang w:val="ru-RU"/>
        </w:rPr>
      </w:pPr>
      <w:bookmarkStart w:id="16" w:name="_Toc372018969"/>
      <w:r w:rsidRPr="00E51D51">
        <w:rPr>
          <w:lang w:val="ru-RU"/>
        </w:rPr>
        <w:lastRenderedPageBreak/>
        <w:t>Вариант использования «Управлять ракеткой</w:t>
      </w:r>
      <w:r w:rsidR="004A0143">
        <w:rPr>
          <w:lang w:val="ru-RU"/>
        </w:rPr>
        <w:t xml:space="preserve"> с помощью клавиатуры</w:t>
      </w:r>
      <w:r w:rsidRPr="00E51D51">
        <w:rPr>
          <w:lang w:val="ru-RU"/>
        </w:rPr>
        <w:t>»</w:t>
      </w:r>
      <w:bookmarkEnd w:id="15"/>
      <w:bookmarkEnd w:id="16"/>
    </w:p>
    <w:p w:rsidR="00E51D51" w:rsidRPr="00E51D51" w:rsidRDefault="00E51D51" w:rsidP="00E51D51">
      <w:pPr>
        <w:spacing w:line="360" w:lineRule="auto"/>
        <w:ind w:firstLine="720"/>
        <w:rPr>
          <w:rFonts w:cs="Times New Roman"/>
          <w:szCs w:val="28"/>
        </w:rPr>
      </w:pPr>
      <w:r>
        <w:rPr>
          <w:rFonts w:cs="Times New Roman"/>
          <w:szCs w:val="28"/>
        </w:rPr>
        <w:t>Краткое описание:</w:t>
      </w:r>
      <w:r w:rsidR="00DA3D64">
        <w:rPr>
          <w:rFonts w:cs="Times New Roman"/>
          <w:szCs w:val="28"/>
        </w:rPr>
        <w:t xml:space="preserve"> Передвижение ракетки по экрану</w:t>
      </w:r>
      <w:r w:rsidR="00DB31A1">
        <w:rPr>
          <w:rFonts w:cs="Times New Roman"/>
          <w:szCs w:val="28"/>
        </w:rPr>
        <w:t xml:space="preserve"> при нажатии на кнопки «влево» или «вправо»</w:t>
      </w:r>
      <w:r w:rsidR="00552709">
        <w:rPr>
          <w:rFonts w:cs="Times New Roman"/>
          <w:szCs w:val="28"/>
        </w:rPr>
        <w:t>.</w:t>
      </w:r>
    </w:p>
    <w:p w:rsidR="00E51D51" w:rsidRPr="00F70B4B" w:rsidRDefault="00E51D51" w:rsidP="00BB3203">
      <w:pPr>
        <w:spacing w:line="360" w:lineRule="auto"/>
        <w:rPr>
          <w:rFonts w:cs="Times New Roman"/>
          <w:szCs w:val="28"/>
        </w:rPr>
      </w:pPr>
      <w:r>
        <w:rPr>
          <w:rFonts w:cs="Times New Roman"/>
          <w:szCs w:val="28"/>
        </w:rPr>
        <w:t>Предусловие:</w:t>
      </w:r>
      <w:r w:rsidR="00F70B4B" w:rsidRPr="00BB1499">
        <w:rPr>
          <w:rFonts w:cs="Times New Roman"/>
          <w:szCs w:val="28"/>
        </w:rPr>
        <w:t xml:space="preserve"> Игра начата</w:t>
      </w:r>
      <w:r w:rsidR="00F70B4B">
        <w:rPr>
          <w:rFonts w:cs="Times New Roman"/>
          <w:szCs w:val="28"/>
        </w:rPr>
        <w:t>.</w:t>
      </w:r>
    </w:p>
    <w:p w:rsidR="00032D2D" w:rsidRPr="00E51D51" w:rsidRDefault="00032D2D" w:rsidP="00BB3203">
      <w:pPr>
        <w:spacing w:line="360" w:lineRule="auto"/>
        <w:rPr>
          <w:rFonts w:cs="Times New Roman"/>
          <w:szCs w:val="28"/>
        </w:rPr>
      </w:pPr>
      <w:r w:rsidRPr="00F23EEA">
        <w:rPr>
          <w:rFonts w:cs="Times New Roman"/>
          <w:szCs w:val="28"/>
        </w:rPr>
        <w:t>Основной поток</w:t>
      </w:r>
      <w:r w:rsidR="00BB3203">
        <w:rPr>
          <w:rFonts w:cs="Times New Roman"/>
          <w:szCs w:val="28"/>
        </w:rPr>
        <w:t>:</w:t>
      </w:r>
    </w:p>
    <w:p w:rsidR="00032D2D" w:rsidRPr="00F23EEA" w:rsidRDefault="00032D2D" w:rsidP="00E93603">
      <w:pPr>
        <w:pStyle w:val="ae"/>
        <w:numPr>
          <w:ilvl w:val="0"/>
          <w:numId w:val="6"/>
        </w:numPr>
        <w:spacing w:line="360" w:lineRule="auto"/>
        <w:jc w:val="both"/>
        <w:rPr>
          <w:rFonts w:ascii="Times New Roman" w:hAnsi="Times New Roman" w:cs="Times New Roman"/>
          <w:sz w:val="28"/>
          <w:szCs w:val="28"/>
        </w:rPr>
      </w:pPr>
      <w:r w:rsidRPr="00F23EEA">
        <w:rPr>
          <w:rFonts w:ascii="Times New Roman" w:hAnsi="Times New Roman" w:cs="Times New Roman"/>
          <w:sz w:val="28"/>
          <w:szCs w:val="28"/>
        </w:rPr>
        <w:t xml:space="preserve">Вариант использования </w:t>
      </w:r>
      <w:r w:rsidR="00C95578" w:rsidRPr="00F23EEA">
        <w:rPr>
          <w:rFonts w:ascii="Times New Roman" w:hAnsi="Times New Roman" w:cs="Times New Roman"/>
          <w:sz w:val="28"/>
          <w:szCs w:val="28"/>
        </w:rPr>
        <w:t>начинается, когда пользователь нажимает на клавиатуре клавиши «влево» или «вправо»;</w:t>
      </w:r>
    </w:p>
    <w:p w:rsidR="00C95578" w:rsidRPr="00F23EEA" w:rsidRDefault="00C95578" w:rsidP="00E93603">
      <w:pPr>
        <w:pStyle w:val="ae"/>
        <w:numPr>
          <w:ilvl w:val="0"/>
          <w:numId w:val="6"/>
        </w:numPr>
        <w:spacing w:line="360" w:lineRule="auto"/>
        <w:jc w:val="both"/>
        <w:rPr>
          <w:rFonts w:ascii="Times New Roman" w:hAnsi="Times New Roman" w:cs="Times New Roman"/>
          <w:sz w:val="28"/>
          <w:szCs w:val="28"/>
        </w:rPr>
      </w:pPr>
      <w:r w:rsidRPr="00F23EEA">
        <w:rPr>
          <w:rFonts w:ascii="Times New Roman" w:hAnsi="Times New Roman" w:cs="Times New Roman"/>
          <w:sz w:val="28"/>
          <w:szCs w:val="28"/>
        </w:rPr>
        <w:t>Система сдвигает ракетку по экрану влево или вправо;</w:t>
      </w:r>
    </w:p>
    <w:p w:rsidR="00EE7C59" w:rsidRPr="00EE7C59" w:rsidRDefault="00C95578" w:rsidP="00EE7C59">
      <w:pPr>
        <w:pStyle w:val="ae"/>
        <w:numPr>
          <w:ilvl w:val="0"/>
          <w:numId w:val="6"/>
        </w:numPr>
        <w:spacing w:line="360" w:lineRule="auto"/>
        <w:jc w:val="both"/>
        <w:rPr>
          <w:rFonts w:ascii="Times New Roman" w:hAnsi="Times New Roman" w:cs="Times New Roman"/>
          <w:sz w:val="28"/>
          <w:szCs w:val="28"/>
        </w:rPr>
      </w:pPr>
      <w:r w:rsidRPr="00F23EEA">
        <w:rPr>
          <w:rFonts w:ascii="Times New Roman" w:hAnsi="Times New Roman" w:cs="Times New Roman"/>
          <w:sz w:val="28"/>
          <w:szCs w:val="28"/>
        </w:rPr>
        <w:t>Вариант использования завершается.</w:t>
      </w:r>
    </w:p>
    <w:p w:rsidR="00EE7C59" w:rsidRPr="00EE7C59" w:rsidRDefault="00EE7C59" w:rsidP="00EE7C59">
      <w:pPr>
        <w:spacing w:line="360" w:lineRule="auto"/>
        <w:rPr>
          <w:rFonts w:cs="Times New Roman"/>
          <w:szCs w:val="28"/>
        </w:rPr>
      </w:pPr>
      <w:r>
        <w:rPr>
          <w:rFonts w:cs="Times New Roman"/>
          <w:szCs w:val="28"/>
        </w:rPr>
        <w:t>Постусловие: Ракетка сдвинута вправо либо влево.</w:t>
      </w:r>
    </w:p>
    <w:p w:rsidR="0094143C" w:rsidRPr="00E51D51" w:rsidRDefault="0094143C" w:rsidP="0094143C">
      <w:pPr>
        <w:pStyle w:val="3"/>
        <w:spacing w:line="360" w:lineRule="auto"/>
        <w:ind w:firstLine="720"/>
        <w:rPr>
          <w:lang w:val="ru-RU"/>
        </w:rPr>
      </w:pPr>
      <w:bookmarkStart w:id="17" w:name="_Toc372018970"/>
      <w:r w:rsidRPr="00E51D51">
        <w:rPr>
          <w:lang w:val="ru-RU"/>
        </w:rPr>
        <w:t>Вариант использования «Управлять ракеткой</w:t>
      </w:r>
      <w:r w:rsidR="00F5622D">
        <w:rPr>
          <w:lang w:val="ru-RU"/>
        </w:rPr>
        <w:t xml:space="preserve"> с помощью курсора мыши</w:t>
      </w:r>
      <w:r w:rsidRPr="00E51D51">
        <w:rPr>
          <w:lang w:val="ru-RU"/>
        </w:rPr>
        <w:t>»</w:t>
      </w:r>
      <w:bookmarkEnd w:id="17"/>
    </w:p>
    <w:p w:rsidR="0094143C" w:rsidRPr="005156D3" w:rsidRDefault="0094143C" w:rsidP="0094143C">
      <w:pPr>
        <w:spacing w:line="360" w:lineRule="auto"/>
        <w:ind w:firstLine="720"/>
        <w:rPr>
          <w:rFonts w:cs="Times New Roman"/>
          <w:szCs w:val="28"/>
        </w:rPr>
      </w:pPr>
      <w:r>
        <w:rPr>
          <w:rFonts w:cs="Times New Roman"/>
          <w:szCs w:val="28"/>
        </w:rPr>
        <w:t>Краткое описание: Передвижение ракетки по экрану</w:t>
      </w:r>
      <w:r w:rsidR="005F0003">
        <w:rPr>
          <w:rFonts w:cs="Times New Roman"/>
          <w:szCs w:val="28"/>
        </w:rPr>
        <w:t xml:space="preserve"> при перемещении курсора мыши</w:t>
      </w:r>
      <w:r>
        <w:rPr>
          <w:rFonts w:cs="Times New Roman"/>
          <w:szCs w:val="28"/>
        </w:rPr>
        <w:t>.</w:t>
      </w:r>
      <w:r w:rsidR="005156D3">
        <w:rPr>
          <w:rFonts w:cs="Times New Roman"/>
          <w:szCs w:val="28"/>
        </w:rPr>
        <w:t xml:space="preserve"> Ракетка устанавливается согласно </w:t>
      </w:r>
      <w:r w:rsidR="001319AD">
        <w:rPr>
          <w:rFonts w:cs="Times New Roman"/>
          <w:szCs w:val="28"/>
          <w:lang w:val="en-US"/>
        </w:rPr>
        <w:t>X</w:t>
      </w:r>
      <w:r w:rsidR="005156D3">
        <w:rPr>
          <w:rFonts w:cs="Times New Roman"/>
          <w:szCs w:val="28"/>
        </w:rPr>
        <w:t>-</w:t>
      </w:r>
      <w:r w:rsidR="00F72A45">
        <w:rPr>
          <w:rFonts w:cs="Times New Roman"/>
          <w:szCs w:val="28"/>
        </w:rPr>
        <w:t>координаты курсора.</w:t>
      </w:r>
    </w:p>
    <w:p w:rsidR="0094143C" w:rsidRPr="00F70B4B" w:rsidRDefault="0094143C" w:rsidP="007D2BF7">
      <w:pPr>
        <w:spacing w:line="360" w:lineRule="auto"/>
        <w:rPr>
          <w:rFonts w:cs="Times New Roman"/>
          <w:szCs w:val="28"/>
        </w:rPr>
      </w:pPr>
      <w:r>
        <w:rPr>
          <w:rFonts w:cs="Times New Roman"/>
          <w:szCs w:val="28"/>
        </w:rPr>
        <w:t>Предусловие:</w:t>
      </w:r>
      <w:r w:rsidRPr="0094143C">
        <w:rPr>
          <w:rFonts w:cs="Times New Roman"/>
          <w:szCs w:val="28"/>
        </w:rPr>
        <w:t xml:space="preserve"> Игра начата</w:t>
      </w:r>
      <w:r>
        <w:rPr>
          <w:rFonts w:cs="Times New Roman"/>
          <w:szCs w:val="28"/>
        </w:rPr>
        <w:t>.</w:t>
      </w:r>
    </w:p>
    <w:p w:rsidR="0094143C" w:rsidRPr="007D2BF7" w:rsidRDefault="0094143C" w:rsidP="007D2BF7">
      <w:pPr>
        <w:spacing w:line="360" w:lineRule="auto"/>
        <w:rPr>
          <w:rFonts w:cs="Times New Roman"/>
          <w:szCs w:val="28"/>
        </w:rPr>
      </w:pPr>
      <w:r w:rsidRPr="00F23EEA">
        <w:rPr>
          <w:rFonts w:cs="Times New Roman"/>
          <w:szCs w:val="28"/>
        </w:rPr>
        <w:t>Основной поток</w:t>
      </w:r>
      <w:r w:rsidR="007D2BF7" w:rsidRPr="007D2BF7">
        <w:rPr>
          <w:rFonts w:cs="Times New Roman"/>
          <w:szCs w:val="28"/>
        </w:rPr>
        <w:t>:</w:t>
      </w:r>
    </w:p>
    <w:p w:rsidR="0094143C" w:rsidRPr="007D2BF7" w:rsidRDefault="007D2BF7" w:rsidP="007D2BF7">
      <w:pPr>
        <w:pStyle w:val="ae"/>
        <w:numPr>
          <w:ilvl w:val="0"/>
          <w:numId w:val="12"/>
        </w:numPr>
        <w:spacing w:line="360" w:lineRule="auto"/>
        <w:jc w:val="both"/>
        <w:rPr>
          <w:rFonts w:ascii="Times New Roman" w:hAnsi="Times New Roman" w:cs="Times New Roman"/>
          <w:sz w:val="28"/>
        </w:rPr>
      </w:pPr>
      <w:r w:rsidRPr="007D2BF7">
        <w:rPr>
          <w:rFonts w:ascii="Times New Roman" w:hAnsi="Times New Roman" w:cs="Times New Roman"/>
          <w:sz w:val="28"/>
        </w:rPr>
        <w:t>По</w:t>
      </w:r>
      <w:r w:rsidR="0094143C" w:rsidRPr="007D2BF7">
        <w:rPr>
          <w:rFonts w:ascii="Times New Roman" w:hAnsi="Times New Roman" w:cs="Times New Roman"/>
          <w:sz w:val="28"/>
        </w:rPr>
        <w:t>льзователь</w:t>
      </w:r>
      <w:r w:rsidR="00761850" w:rsidRPr="007D2BF7">
        <w:rPr>
          <w:rFonts w:ascii="Times New Roman" w:hAnsi="Times New Roman" w:cs="Times New Roman"/>
          <w:sz w:val="28"/>
        </w:rPr>
        <w:t xml:space="preserve"> перемещает курсор мыши по экрану</w:t>
      </w:r>
      <w:r w:rsidR="0094143C" w:rsidRPr="007D2BF7">
        <w:rPr>
          <w:rFonts w:ascii="Times New Roman" w:hAnsi="Times New Roman" w:cs="Times New Roman"/>
          <w:sz w:val="28"/>
        </w:rPr>
        <w:t>;</w:t>
      </w:r>
    </w:p>
    <w:p w:rsidR="0094143C" w:rsidRPr="007D2BF7" w:rsidRDefault="0094143C" w:rsidP="007D2BF7">
      <w:pPr>
        <w:pStyle w:val="ae"/>
        <w:numPr>
          <w:ilvl w:val="0"/>
          <w:numId w:val="12"/>
        </w:numPr>
        <w:spacing w:line="360" w:lineRule="auto"/>
        <w:jc w:val="both"/>
        <w:rPr>
          <w:rFonts w:ascii="Times New Roman" w:hAnsi="Times New Roman" w:cs="Times New Roman"/>
          <w:sz w:val="28"/>
        </w:rPr>
      </w:pPr>
      <w:r w:rsidRPr="007D2BF7">
        <w:rPr>
          <w:rFonts w:ascii="Times New Roman" w:hAnsi="Times New Roman" w:cs="Times New Roman"/>
          <w:sz w:val="28"/>
        </w:rPr>
        <w:t>Система сдвигает ракетку по экрану влево или вправо;</w:t>
      </w:r>
    </w:p>
    <w:p w:rsidR="0094143C" w:rsidRPr="007D2BF7" w:rsidRDefault="007D2BF7" w:rsidP="007D2BF7">
      <w:pPr>
        <w:spacing w:line="360" w:lineRule="auto"/>
        <w:rPr>
          <w:rFonts w:cs="Times New Roman"/>
          <w:szCs w:val="28"/>
        </w:rPr>
      </w:pPr>
      <w:r w:rsidRPr="007D2BF7">
        <w:rPr>
          <w:rFonts w:cs="Times New Roman"/>
          <w:szCs w:val="28"/>
        </w:rPr>
        <w:t>Постусловие: Ракетка сдвинута вправо либо влево.</w:t>
      </w:r>
    </w:p>
    <w:p w:rsidR="003546C0" w:rsidRPr="00F23EEA" w:rsidRDefault="003546C0" w:rsidP="00E93603">
      <w:pPr>
        <w:pStyle w:val="3"/>
        <w:spacing w:line="360" w:lineRule="auto"/>
        <w:ind w:firstLine="720"/>
        <w:rPr>
          <w:szCs w:val="28"/>
          <w:lang w:val="ru-RU"/>
        </w:rPr>
      </w:pPr>
      <w:bookmarkStart w:id="18" w:name="_Toc342776035"/>
      <w:bookmarkStart w:id="19" w:name="_Toc372018971"/>
      <w:r w:rsidRPr="00F23EEA">
        <w:rPr>
          <w:szCs w:val="28"/>
          <w:lang w:val="ru-RU"/>
        </w:rPr>
        <w:lastRenderedPageBreak/>
        <w:t>Вариант использования «</w:t>
      </w:r>
      <w:r w:rsidR="0097121E">
        <w:rPr>
          <w:szCs w:val="28"/>
          <w:lang w:val="ru-RU"/>
        </w:rPr>
        <w:t>Посмотреть</w:t>
      </w:r>
      <w:r w:rsidR="00C95578" w:rsidRPr="00F23EEA">
        <w:rPr>
          <w:szCs w:val="28"/>
          <w:lang w:val="ru-RU"/>
        </w:rPr>
        <w:t xml:space="preserve"> текущую</w:t>
      </w:r>
      <w:r w:rsidRPr="00F23EEA">
        <w:rPr>
          <w:szCs w:val="28"/>
          <w:lang w:val="ru-RU"/>
        </w:rPr>
        <w:t xml:space="preserve"> скорость»</w:t>
      </w:r>
      <w:bookmarkEnd w:id="18"/>
      <w:bookmarkEnd w:id="19"/>
    </w:p>
    <w:p w:rsidR="00BB4CD3" w:rsidRPr="00E51D51" w:rsidRDefault="00BB4CD3" w:rsidP="00BB4CD3">
      <w:pPr>
        <w:spacing w:line="360" w:lineRule="auto"/>
        <w:ind w:firstLine="720"/>
        <w:rPr>
          <w:rFonts w:cs="Times New Roman"/>
          <w:szCs w:val="28"/>
        </w:rPr>
      </w:pPr>
      <w:r>
        <w:rPr>
          <w:rFonts w:cs="Times New Roman"/>
          <w:szCs w:val="28"/>
        </w:rPr>
        <w:t xml:space="preserve">Краткое описание: </w:t>
      </w:r>
      <w:r w:rsidR="00464719">
        <w:rPr>
          <w:rFonts w:cs="Times New Roman"/>
          <w:szCs w:val="28"/>
        </w:rPr>
        <w:t>Просмотр текущей скорости шарика</w:t>
      </w:r>
      <w:r w:rsidR="00E50C13">
        <w:rPr>
          <w:rFonts w:cs="Times New Roman"/>
          <w:szCs w:val="28"/>
        </w:rPr>
        <w:t xml:space="preserve"> в условных единицах.</w:t>
      </w:r>
    </w:p>
    <w:p w:rsidR="00BB4CD3" w:rsidRPr="00F70B4B" w:rsidRDefault="00BB4CD3" w:rsidP="00B23C4B">
      <w:pPr>
        <w:spacing w:line="360" w:lineRule="auto"/>
        <w:rPr>
          <w:rFonts w:cs="Times New Roman"/>
          <w:szCs w:val="28"/>
        </w:rPr>
      </w:pPr>
      <w:r>
        <w:rPr>
          <w:rFonts w:cs="Times New Roman"/>
          <w:szCs w:val="28"/>
        </w:rPr>
        <w:t>Предусловие:</w:t>
      </w:r>
      <w:r w:rsidRPr="00BB4CD3">
        <w:rPr>
          <w:rFonts w:cs="Times New Roman"/>
          <w:szCs w:val="28"/>
        </w:rPr>
        <w:t xml:space="preserve"> Игра начата</w:t>
      </w:r>
      <w:r>
        <w:rPr>
          <w:rFonts w:cs="Times New Roman"/>
          <w:szCs w:val="28"/>
        </w:rPr>
        <w:t>.</w:t>
      </w:r>
    </w:p>
    <w:p w:rsidR="00C95578" w:rsidRPr="00F23EEA" w:rsidRDefault="00C95578" w:rsidP="00B23C4B">
      <w:pPr>
        <w:spacing w:line="360" w:lineRule="auto"/>
        <w:rPr>
          <w:rFonts w:cs="Times New Roman"/>
          <w:szCs w:val="28"/>
        </w:rPr>
      </w:pPr>
      <w:r w:rsidRPr="00F23EEA">
        <w:rPr>
          <w:rFonts w:cs="Times New Roman"/>
          <w:szCs w:val="28"/>
        </w:rPr>
        <w:t>Основной поток</w:t>
      </w:r>
      <w:r w:rsidR="00B23C4B">
        <w:rPr>
          <w:rFonts w:cs="Times New Roman"/>
          <w:szCs w:val="28"/>
        </w:rPr>
        <w:t>:</w:t>
      </w:r>
    </w:p>
    <w:p w:rsidR="00F23EEA" w:rsidRPr="00F23EEA" w:rsidRDefault="006F2B7E" w:rsidP="00E93603">
      <w:pPr>
        <w:pStyle w:val="ae"/>
        <w:numPr>
          <w:ilvl w:val="0"/>
          <w:numId w:val="7"/>
        </w:numPr>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Пользователь переводит взгляд на табло со скоростью</w:t>
      </w:r>
      <w:r w:rsidR="00F23EEA" w:rsidRPr="00F23EEA">
        <w:rPr>
          <w:rFonts w:ascii="Times New Roman" w:hAnsi="Times New Roman" w:cs="Times New Roman"/>
          <w:sz w:val="28"/>
          <w:szCs w:val="28"/>
        </w:rPr>
        <w:t>;</w:t>
      </w:r>
    </w:p>
    <w:p w:rsidR="00B23C4B" w:rsidRPr="00B23C4B" w:rsidRDefault="006F2B7E" w:rsidP="00B23C4B">
      <w:pPr>
        <w:pStyle w:val="ae"/>
        <w:numPr>
          <w:ilvl w:val="0"/>
          <w:numId w:val="7"/>
        </w:numPr>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Польз</w:t>
      </w:r>
      <w:r w:rsidR="00E02183">
        <w:rPr>
          <w:rFonts w:ascii="Times New Roman" w:hAnsi="Times New Roman" w:cs="Times New Roman"/>
          <w:sz w:val="28"/>
          <w:szCs w:val="28"/>
        </w:rPr>
        <w:t>ователь узнает текущую скорость</w:t>
      </w:r>
      <w:r w:rsidR="00F23EEA" w:rsidRPr="00F23EEA">
        <w:rPr>
          <w:rFonts w:ascii="Times New Roman" w:hAnsi="Times New Roman" w:cs="Times New Roman"/>
          <w:sz w:val="28"/>
          <w:szCs w:val="28"/>
        </w:rPr>
        <w:t>.</w:t>
      </w:r>
      <w:bookmarkStart w:id="20" w:name="_Toc342776036"/>
    </w:p>
    <w:p w:rsidR="00B23C4B" w:rsidRPr="00B23C4B" w:rsidRDefault="00B23C4B" w:rsidP="00B23C4B">
      <w:pPr>
        <w:spacing w:line="360" w:lineRule="auto"/>
        <w:rPr>
          <w:rFonts w:cs="Times New Roman"/>
          <w:szCs w:val="28"/>
        </w:rPr>
      </w:pPr>
      <w:r>
        <w:rPr>
          <w:rFonts w:cs="Times New Roman"/>
          <w:szCs w:val="28"/>
        </w:rPr>
        <w:t>Постусловие: Пользователь узнал скорость шарика.</w:t>
      </w:r>
    </w:p>
    <w:p w:rsidR="003546C0" w:rsidRDefault="003546C0" w:rsidP="00E93603">
      <w:pPr>
        <w:pStyle w:val="3"/>
        <w:spacing w:line="360" w:lineRule="auto"/>
        <w:ind w:firstLine="720"/>
        <w:rPr>
          <w:lang w:val="ru-RU"/>
        </w:rPr>
      </w:pPr>
      <w:bookmarkStart w:id="21" w:name="_Toc372018972"/>
      <w:r w:rsidRPr="00B65862">
        <w:rPr>
          <w:lang w:val="ru-RU"/>
        </w:rPr>
        <w:t>Вариант использования «Посмотреть количество попыток»</w:t>
      </w:r>
      <w:bookmarkEnd w:id="20"/>
      <w:bookmarkEnd w:id="21"/>
    </w:p>
    <w:p w:rsidR="00206FBE" w:rsidRPr="00E51D51" w:rsidRDefault="00206FBE" w:rsidP="00206FBE">
      <w:pPr>
        <w:spacing w:line="360" w:lineRule="auto"/>
        <w:ind w:firstLine="720"/>
        <w:rPr>
          <w:rFonts w:cs="Times New Roman"/>
          <w:szCs w:val="28"/>
        </w:rPr>
      </w:pPr>
      <w:r>
        <w:rPr>
          <w:rFonts w:cs="Times New Roman"/>
          <w:szCs w:val="28"/>
        </w:rPr>
        <w:t xml:space="preserve">Краткое описание: </w:t>
      </w:r>
      <w:r w:rsidR="00127ECF">
        <w:rPr>
          <w:rFonts w:cs="Times New Roman"/>
          <w:szCs w:val="28"/>
        </w:rPr>
        <w:t xml:space="preserve">Просмотр количества </w:t>
      </w:r>
      <w:r w:rsidR="00D12A25">
        <w:rPr>
          <w:rFonts w:cs="Times New Roman"/>
          <w:szCs w:val="28"/>
        </w:rPr>
        <w:t xml:space="preserve">оставшихся </w:t>
      </w:r>
      <w:r w:rsidR="00127ECF">
        <w:rPr>
          <w:rFonts w:cs="Times New Roman"/>
          <w:szCs w:val="28"/>
        </w:rPr>
        <w:t>попыток</w:t>
      </w:r>
      <w:r w:rsidR="00D12A25">
        <w:rPr>
          <w:rFonts w:cs="Times New Roman"/>
          <w:szCs w:val="28"/>
        </w:rPr>
        <w:t>. Попытка забирается при вылете шарика за нижнюю часть экрана.</w:t>
      </w:r>
    </w:p>
    <w:p w:rsidR="00206FBE" w:rsidRPr="00F70B4B" w:rsidRDefault="00206FBE" w:rsidP="00865E23">
      <w:pPr>
        <w:spacing w:line="360" w:lineRule="auto"/>
        <w:rPr>
          <w:rFonts w:cs="Times New Roman"/>
          <w:szCs w:val="28"/>
        </w:rPr>
      </w:pPr>
      <w:r>
        <w:rPr>
          <w:rFonts w:cs="Times New Roman"/>
          <w:szCs w:val="28"/>
        </w:rPr>
        <w:t>Предусловие:</w:t>
      </w:r>
      <w:r w:rsidRPr="00BB4CD3">
        <w:rPr>
          <w:rFonts w:cs="Times New Roman"/>
          <w:szCs w:val="28"/>
        </w:rPr>
        <w:t xml:space="preserve"> Игра начата</w:t>
      </w:r>
      <w:r>
        <w:rPr>
          <w:rFonts w:cs="Times New Roman"/>
          <w:szCs w:val="28"/>
        </w:rPr>
        <w:t>.</w:t>
      </w:r>
    </w:p>
    <w:p w:rsidR="0058468D" w:rsidRPr="00F23EEA" w:rsidRDefault="0058468D" w:rsidP="00865E23">
      <w:pPr>
        <w:keepNext/>
        <w:spacing w:line="360" w:lineRule="auto"/>
        <w:rPr>
          <w:rFonts w:cs="Times New Roman"/>
          <w:szCs w:val="28"/>
        </w:rPr>
      </w:pPr>
      <w:r w:rsidRPr="00F23EEA">
        <w:rPr>
          <w:rFonts w:cs="Times New Roman"/>
          <w:szCs w:val="28"/>
        </w:rPr>
        <w:t>Основной поток</w:t>
      </w:r>
      <w:r w:rsidR="000764A5">
        <w:rPr>
          <w:rFonts w:cs="Times New Roman"/>
          <w:szCs w:val="28"/>
        </w:rPr>
        <w:t>:</w:t>
      </w:r>
    </w:p>
    <w:p w:rsidR="0058468D" w:rsidRPr="00F23EEA" w:rsidRDefault="00F07741" w:rsidP="00E93603">
      <w:pPr>
        <w:pStyle w:val="ae"/>
        <w:numPr>
          <w:ilvl w:val="0"/>
          <w:numId w:val="9"/>
        </w:numPr>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Пользователь перевел взгляд на табло с количеством попыток</w:t>
      </w:r>
      <w:r w:rsidR="0058468D" w:rsidRPr="00F23EEA">
        <w:rPr>
          <w:rFonts w:ascii="Times New Roman" w:hAnsi="Times New Roman" w:cs="Times New Roman"/>
          <w:sz w:val="28"/>
          <w:szCs w:val="28"/>
        </w:rPr>
        <w:t>;</w:t>
      </w:r>
    </w:p>
    <w:p w:rsidR="00865E23" w:rsidRPr="00865E23" w:rsidRDefault="0076422E" w:rsidP="00865E23">
      <w:pPr>
        <w:pStyle w:val="ae"/>
        <w:numPr>
          <w:ilvl w:val="0"/>
          <w:numId w:val="9"/>
        </w:numPr>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Пользователь узнал количество попыток</w:t>
      </w:r>
      <w:r w:rsidR="0058468D" w:rsidRPr="00F23EEA">
        <w:rPr>
          <w:rFonts w:ascii="Times New Roman" w:hAnsi="Times New Roman" w:cs="Times New Roman"/>
          <w:sz w:val="28"/>
          <w:szCs w:val="28"/>
        </w:rPr>
        <w:t>.</w:t>
      </w:r>
    </w:p>
    <w:p w:rsidR="00865E23" w:rsidRPr="00865E23" w:rsidRDefault="00865E23" w:rsidP="00503F1A">
      <w:pPr>
        <w:spacing w:line="360" w:lineRule="auto"/>
        <w:rPr>
          <w:rFonts w:cs="Times New Roman"/>
          <w:szCs w:val="28"/>
        </w:rPr>
      </w:pPr>
      <w:r>
        <w:rPr>
          <w:rFonts w:cs="Times New Roman"/>
          <w:szCs w:val="28"/>
        </w:rPr>
        <w:t>Постусловие: Пользователь узнал количество попыток.</w:t>
      </w:r>
    </w:p>
    <w:p w:rsidR="00E7298D" w:rsidRDefault="00E7298D" w:rsidP="00E7298D">
      <w:pPr>
        <w:pStyle w:val="1"/>
      </w:pPr>
      <w:bookmarkStart w:id="22" w:name="_Toc372018973"/>
      <w:r>
        <w:lastRenderedPageBreak/>
        <w:t>Анализ</w:t>
      </w:r>
      <w:bookmarkEnd w:id="22"/>
    </w:p>
    <w:p w:rsidR="00E32867" w:rsidRPr="009E1E13" w:rsidRDefault="00E7298D" w:rsidP="00E32867">
      <w:pPr>
        <w:pStyle w:val="2"/>
        <w:rPr>
          <w:lang w:val="ru-RU"/>
        </w:rPr>
      </w:pPr>
      <w:bookmarkStart w:id="23" w:name="_Toc372018974"/>
      <w:r>
        <w:t>Классы анализа</w:t>
      </w:r>
      <w:bookmarkEnd w:id="23"/>
    </w:p>
    <w:p w:rsidR="009E1E13" w:rsidRDefault="009E1E13" w:rsidP="00DC1AAE">
      <w:pPr>
        <w:spacing w:line="360" w:lineRule="auto"/>
        <w:ind w:left="0" w:firstLine="720"/>
      </w:pPr>
      <w:r>
        <w:t>Целью этапа анализа является создание аналитической модели, которая состоит из классов анализа и прецендентов, которые описывают взаимодействие между экземплярами классов анализа для выполнения определе</w:t>
      </w:r>
      <w:r w:rsidR="00DC1AAE">
        <w:t>нного варианта использования</w:t>
      </w:r>
      <w:r>
        <w:t>.</w:t>
      </w:r>
    </w:p>
    <w:p w:rsidR="009E1E13" w:rsidRDefault="009E1E13" w:rsidP="00DC1AAE">
      <w:pPr>
        <w:spacing w:line="360" w:lineRule="auto"/>
        <w:ind w:left="0" w:firstLine="720"/>
      </w:pPr>
      <w:r>
        <w:t>Классы анализа представляют собой абстракции предметной области, не относящиеся к области решения.</w:t>
      </w:r>
    </w:p>
    <w:p w:rsidR="009E1E13" w:rsidRDefault="004A3427" w:rsidP="00DC1AAE">
      <w:pPr>
        <w:spacing w:line="360" w:lineRule="auto"/>
        <w:ind w:left="0" w:firstLine="720"/>
      </w:pPr>
      <w:r>
        <w:t>На рис. 1</w:t>
      </w:r>
      <w:r w:rsidR="009E1E13">
        <w:t xml:space="preserve"> представлены классы анализа для разрабатываемого приложения</w:t>
      </w:r>
      <w:r w:rsidR="00785541">
        <w:t>.</w:t>
      </w:r>
    </w:p>
    <w:p w:rsidR="005A7F85" w:rsidRDefault="0059462B" w:rsidP="00DC1AAE">
      <w:pPr>
        <w:spacing w:line="360" w:lineRule="auto"/>
        <w:ind w:left="0" w:firstLine="720"/>
      </w:pPr>
      <w:r>
        <w:rPr>
          <w:noProof/>
          <w:lang w:val="en-US"/>
        </w:rPr>
        <w:drawing>
          <wp:inline distT="0" distB="0" distL="0" distR="0">
            <wp:extent cx="5086350" cy="4178494"/>
            <wp:effectExtent l="19050" t="0" r="0" b="0"/>
            <wp:docPr id="6" name="Рисунок 5" descr="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7" cstate="print"/>
                    <a:stretch>
                      <a:fillRect/>
                    </a:stretch>
                  </pic:blipFill>
                  <pic:spPr>
                    <a:xfrm>
                      <a:off x="0" y="0"/>
                      <a:ext cx="5088896" cy="4180585"/>
                    </a:xfrm>
                    <a:prstGeom prst="rect">
                      <a:avLst/>
                    </a:prstGeom>
                  </pic:spPr>
                </pic:pic>
              </a:graphicData>
            </a:graphic>
          </wp:inline>
        </w:drawing>
      </w:r>
    </w:p>
    <w:p w:rsidR="004A3427" w:rsidRDefault="000A1944" w:rsidP="00DC1AAE">
      <w:pPr>
        <w:spacing w:line="360" w:lineRule="auto"/>
        <w:ind w:left="0" w:firstLine="720"/>
      </w:pPr>
      <w:r>
        <w:lastRenderedPageBreak/>
        <w:t>Рис. 2</w:t>
      </w:r>
      <w:r w:rsidR="004A3427">
        <w:t xml:space="preserve"> </w:t>
      </w:r>
      <w:r w:rsidR="004A3427">
        <w:softHyphen/>
      </w:r>
      <w:r w:rsidR="004A3427">
        <w:softHyphen/>
      </w:r>
      <w:r w:rsidR="004A3427" w:rsidRPr="00FD5282">
        <w:softHyphen/>
      </w:r>
      <w:r w:rsidR="004A3427">
        <w:t>– Классы анализа приложения</w:t>
      </w:r>
    </w:p>
    <w:p w:rsidR="00D314B1" w:rsidRDefault="00D314B1" w:rsidP="00DC1AAE">
      <w:pPr>
        <w:spacing w:line="360" w:lineRule="auto"/>
        <w:ind w:left="0" w:firstLine="720"/>
      </w:pPr>
      <w:r>
        <w:t xml:space="preserve">Абстрактный класс </w:t>
      </w:r>
      <w:r>
        <w:rPr>
          <w:lang w:val="en-US"/>
        </w:rPr>
        <w:t>Object</w:t>
      </w:r>
      <w:r>
        <w:t xml:space="preserve"> предназначен для наследования от него классов </w:t>
      </w:r>
      <w:r>
        <w:rPr>
          <w:lang w:val="en-US"/>
        </w:rPr>
        <w:t>Ball</w:t>
      </w:r>
      <w:r>
        <w:t xml:space="preserve">, </w:t>
      </w:r>
      <w:r>
        <w:rPr>
          <w:lang w:val="en-US"/>
        </w:rPr>
        <w:t>Racket</w:t>
      </w:r>
      <w:r>
        <w:t xml:space="preserve">, </w:t>
      </w:r>
      <w:r>
        <w:rPr>
          <w:lang w:val="en-US"/>
        </w:rPr>
        <w:t>Item</w:t>
      </w:r>
      <w:r>
        <w:t>,</w:t>
      </w:r>
      <w:r w:rsidRPr="00830EE1">
        <w:t xml:space="preserve"> </w:t>
      </w:r>
      <w:r>
        <w:rPr>
          <w:lang w:val="en-US"/>
        </w:rPr>
        <w:t>Standings</w:t>
      </w:r>
      <w:r>
        <w:t>.</w:t>
      </w:r>
    </w:p>
    <w:p w:rsidR="008E447D" w:rsidRDefault="008E447D" w:rsidP="00DC1AAE">
      <w:pPr>
        <w:spacing w:line="360" w:lineRule="auto"/>
        <w:ind w:left="0" w:firstLine="720"/>
      </w:pPr>
      <w:r>
        <w:t xml:space="preserve">Поля класса </w:t>
      </w:r>
      <w:r w:rsidR="004E4EF3">
        <w:rPr>
          <w:lang w:val="en-US"/>
        </w:rPr>
        <w:t>Object</w:t>
      </w:r>
      <w:r>
        <w:t>:</w:t>
      </w:r>
    </w:p>
    <w:p w:rsidR="008C53B9" w:rsidRPr="008C53B9" w:rsidRDefault="008E447D" w:rsidP="00DC1AAE">
      <w:pPr>
        <w:spacing w:line="360" w:lineRule="auto"/>
        <w:ind w:left="0" w:firstLine="720"/>
      </w:pPr>
      <w:r>
        <w:t>•</w:t>
      </w:r>
      <w:r>
        <w:tab/>
      </w:r>
      <w:r>
        <w:rPr>
          <w:lang w:val="en-US"/>
        </w:rPr>
        <w:t>collection</w:t>
      </w:r>
      <w:r>
        <w:t xml:space="preserve"> –</w:t>
      </w:r>
      <w:r w:rsidR="002271FC">
        <w:t xml:space="preserve"> список</w:t>
      </w:r>
      <w:r w:rsidR="00C707E9">
        <w:t xml:space="preserve"> вложенных объектов данного класса</w:t>
      </w:r>
      <w:r>
        <w:t>;</w:t>
      </w:r>
    </w:p>
    <w:p w:rsidR="008E447D" w:rsidRPr="007534FD" w:rsidRDefault="008E447D" w:rsidP="00DC1AAE">
      <w:pPr>
        <w:spacing w:line="360" w:lineRule="auto"/>
        <w:ind w:left="0" w:firstLine="720"/>
      </w:pPr>
      <w:r>
        <w:t>•</w:t>
      </w:r>
      <w:r>
        <w:tab/>
      </w:r>
      <w:r>
        <w:rPr>
          <w:lang w:val="en-US"/>
        </w:rPr>
        <w:t>skeleton</w:t>
      </w:r>
      <w:r>
        <w:t xml:space="preserve"> –</w:t>
      </w:r>
      <w:r w:rsidR="005368D4">
        <w:t xml:space="preserve"> </w:t>
      </w:r>
      <w:r w:rsidR="00761C87">
        <w:t>полигон,</w:t>
      </w:r>
      <w:r w:rsidR="005368D4">
        <w:t xml:space="preserve"> описывающий очертания объекта</w:t>
      </w:r>
      <w:r>
        <w:t>;</w:t>
      </w:r>
    </w:p>
    <w:p w:rsidR="008E447D" w:rsidRPr="004D6C93" w:rsidRDefault="008C53B9" w:rsidP="00DC1AAE">
      <w:pPr>
        <w:spacing w:line="360" w:lineRule="auto"/>
        <w:ind w:left="0" w:firstLine="720"/>
      </w:pPr>
      <w:r>
        <w:t>•</w:t>
      </w:r>
      <w:r w:rsidRPr="008C53B9">
        <w:tab/>
      </w:r>
      <w:r w:rsidRPr="008C53B9">
        <w:rPr>
          <w:lang w:val="en-US"/>
        </w:rPr>
        <w:t>native</w:t>
      </w:r>
      <w:r w:rsidR="00A030E9">
        <w:rPr>
          <w:lang w:val="en-US"/>
        </w:rPr>
        <w:t>Skeleton</w:t>
      </w:r>
      <w:r w:rsidR="008E447D">
        <w:t xml:space="preserve"> – </w:t>
      </w:r>
      <w:r w:rsidR="00761C87">
        <w:t>полигон,</w:t>
      </w:r>
      <w:r w:rsidR="00127E29">
        <w:t xml:space="preserve"> описы</w:t>
      </w:r>
      <w:r w:rsidR="008D32C2">
        <w:t>вающий очертания объекта до изменения</w:t>
      </w:r>
      <w:r w:rsidR="007D5A8D">
        <w:t xml:space="preserve"> положения</w:t>
      </w:r>
      <w:r w:rsidR="00E13E44">
        <w:t xml:space="preserve"> объекта в начале кадра</w:t>
      </w:r>
      <w:r w:rsidR="00127E29">
        <w:t>;</w:t>
      </w:r>
    </w:p>
    <w:p w:rsidR="008E447D" w:rsidRDefault="008E447D" w:rsidP="00DC1AAE">
      <w:pPr>
        <w:spacing w:line="360" w:lineRule="auto"/>
        <w:ind w:left="0" w:firstLine="720"/>
      </w:pPr>
      <w:r>
        <w:t>•</w:t>
      </w:r>
      <w:r>
        <w:tab/>
      </w:r>
      <w:r w:rsidR="004D6C93">
        <w:rPr>
          <w:lang w:val="en-US"/>
        </w:rPr>
        <w:t>name</w:t>
      </w:r>
      <w:r>
        <w:t xml:space="preserve"> – </w:t>
      </w:r>
      <w:r w:rsidR="008527DF">
        <w:t>имя объекта</w:t>
      </w:r>
      <w:r>
        <w:t>;</w:t>
      </w:r>
    </w:p>
    <w:p w:rsidR="002E626F" w:rsidRPr="00242956" w:rsidRDefault="008E447D" w:rsidP="00DC1AAE">
      <w:pPr>
        <w:spacing w:line="360" w:lineRule="auto"/>
        <w:ind w:left="0" w:firstLine="720"/>
      </w:pPr>
      <w:r>
        <w:t>•</w:t>
      </w:r>
      <w:r>
        <w:tab/>
      </w:r>
      <w:r w:rsidR="004D6C93">
        <w:rPr>
          <w:lang w:val="en-US"/>
        </w:rPr>
        <w:t>type</w:t>
      </w:r>
      <w:r>
        <w:t xml:space="preserve"> –</w:t>
      </w:r>
      <w:r w:rsidR="008527DF">
        <w:t xml:space="preserve"> строка описывающая тип объекта</w:t>
      </w:r>
      <w:r>
        <w:t>;</w:t>
      </w:r>
    </w:p>
    <w:p w:rsidR="008E447D" w:rsidRDefault="008E447D" w:rsidP="00DC1AAE">
      <w:pPr>
        <w:spacing w:line="360" w:lineRule="auto"/>
        <w:ind w:left="0" w:firstLine="720"/>
      </w:pPr>
      <w:r>
        <w:t xml:space="preserve">Методы класса </w:t>
      </w:r>
      <w:r w:rsidR="007700D3">
        <w:rPr>
          <w:lang w:val="en-US"/>
        </w:rPr>
        <w:t>Object</w:t>
      </w:r>
      <w:r>
        <w:t>:</w:t>
      </w:r>
    </w:p>
    <w:p w:rsidR="008E447D" w:rsidRDefault="008E447D" w:rsidP="00DC1AAE">
      <w:pPr>
        <w:spacing w:line="360" w:lineRule="auto"/>
        <w:ind w:left="0" w:firstLine="720"/>
      </w:pPr>
      <w:r>
        <w:t>•</w:t>
      </w:r>
      <w:r>
        <w:tab/>
      </w:r>
      <w:r w:rsidR="002A790E">
        <w:rPr>
          <w:lang w:val="en-US"/>
        </w:rPr>
        <w:t>add</w:t>
      </w:r>
      <w:r w:rsidRPr="00DA3FD7">
        <w:t>()</w:t>
      </w:r>
      <w:r>
        <w:t xml:space="preserve"> –</w:t>
      </w:r>
      <w:r w:rsidR="00C31249">
        <w:t xml:space="preserve"> метод для</w:t>
      </w:r>
      <w:r w:rsidR="00F52490">
        <w:t xml:space="preserve"> добавления дочернего объекта</w:t>
      </w:r>
      <w:r>
        <w:t>;</w:t>
      </w:r>
    </w:p>
    <w:p w:rsidR="008E447D" w:rsidRDefault="008E447D" w:rsidP="00DC1AAE">
      <w:pPr>
        <w:spacing w:line="360" w:lineRule="auto"/>
        <w:ind w:left="0" w:firstLine="720"/>
      </w:pPr>
      <w:r>
        <w:t>•</w:t>
      </w:r>
      <w:r>
        <w:tab/>
      </w:r>
      <w:r w:rsidR="002A790E">
        <w:rPr>
          <w:lang w:val="en-US"/>
        </w:rPr>
        <w:t>remove</w:t>
      </w:r>
      <w:r w:rsidRPr="00DA3FD7">
        <w:t xml:space="preserve">() </w:t>
      </w:r>
      <w:r>
        <w:t xml:space="preserve">– </w:t>
      </w:r>
      <w:r w:rsidR="00C52BF2">
        <w:t>метод для</w:t>
      </w:r>
      <w:r w:rsidR="00406642">
        <w:t xml:space="preserve"> удаления дочернего объекта</w:t>
      </w:r>
      <w:r>
        <w:t>;</w:t>
      </w:r>
    </w:p>
    <w:p w:rsidR="008E447D" w:rsidRDefault="008E447D" w:rsidP="00DC1AAE">
      <w:pPr>
        <w:spacing w:line="360" w:lineRule="auto"/>
        <w:ind w:left="0" w:firstLine="720"/>
      </w:pPr>
      <w:r>
        <w:t>•</w:t>
      </w:r>
      <w:r>
        <w:tab/>
      </w:r>
      <w:r w:rsidR="002A790E" w:rsidRPr="002A790E">
        <w:t>_</w:t>
      </w:r>
      <w:r w:rsidR="002A790E">
        <w:rPr>
          <w:lang w:val="en-US"/>
        </w:rPr>
        <w:t>begin</w:t>
      </w:r>
      <w:r w:rsidRPr="008E447D">
        <w:t>()</w:t>
      </w:r>
      <w:r>
        <w:t xml:space="preserve"> –</w:t>
      </w:r>
      <w:r w:rsidR="00BC58AB">
        <w:t xml:space="preserve"> </w:t>
      </w:r>
      <w:r w:rsidR="00DD7301">
        <w:t xml:space="preserve">метод </w:t>
      </w:r>
      <w:r w:rsidR="008546CB">
        <w:t>для инициализации объекта</w:t>
      </w:r>
      <w:r>
        <w:t>;</w:t>
      </w:r>
    </w:p>
    <w:p w:rsidR="00BF344F" w:rsidRDefault="00BF344F" w:rsidP="00DC1AAE">
      <w:pPr>
        <w:spacing w:line="360" w:lineRule="auto"/>
        <w:ind w:left="0" w:firstLine="720"/>
      </w:pPr>
      <w:r>
        <w:t>•</w:t>
      </w:r>
      <w:r>
        <w:tab/>
      </w:r>
      <w:r w:rsidR="002A790E" w:rsidRPr="002A790E">
        <w:t>_</w:t>
      </w:r>
      <w:r w:rsidR="002A790E">
        <w:rPr>
          <w:lang w:val="en-US"/>
        </w:rPr>
        <w:t>update</w:t>
      </w:r>
      <w:r w:rsidRPr="00DA3FD7">
        <w:t>()</w:t>
      </w:r>
      <w:r>
        <w:t xml:space="preserve"> – метод </w:t>
      </w:r>
      <w:r w:rsidR="00F31931">
        <w:t>для обновления состояния объекта</w:t>
      </w:r>
      <w:r>
        <w:t>;</w:t>
      </w:r>
    </w:p>
    <w:p w:rsidR="00BF344F" w:rsidRDefault="00BF344F" w:rsidP="00DC1AAE">
      <w:pPr>
        <w:spacing w:line="360" w:lineRule="auto"/>
        <w:ind w:left="0" w:firstLine="720"/>
      </w:pPr>
      <w:r>
        <w:t>•</w:t>
      </w:r>
      <w:r>
        <w:tab/>
      </w:r>
      <w:r w:rsidR="002A790E" w:rsidRPr="002A790E">
        <w:t>_</w:t>
      </w:r>
      <w:r w:rsidR="002A790E">
        <w:rPr>
          <w:lang w:val="en-US"/>
        </w:rPr>
        <w:t>clean</w:t>
      </w:r>
      <w:r w:rsidRPr="00DA3FD7">
        <w:t xml:space="preserve">() </w:t>
      </w:r>
      <w:r>
        <w:t>– метод для</w:t>
      </w:r>
      <w:r w:rsidR="00AA1E88">
        <w:t xml:space="preserve"> удаления объекта с экрана</w:t>
      </w:r>
      <w:r>
        <w:t>;</w:t>
      </w:r>
    </w:p>
    <w:p w:rsidR="00BF344F" w:rsidRPr="008E447D" w:rsidRDefault="00BF344F" w:rsidP="00DC1AAE">
      <w:pPr>
        <w:spacing w:line="360" w:lineRule="auto"/>
        <w:ind w:left="0" w:firstLine="720"/>
      </w:pPr>
      <w:r>
        <w:t>•</w:t>
      </w:r>
      <w:r>
        <w:tab/>
      </w:r>
      <w:r w:rsidR="002A790E" w:rsidRPr="002A790E">
        <w:t>_</w:t>
      </w:r>
      <w:r w:rsidR="002A790E">
        <w:rPr>
          <w:lang w:val="en-US"/>
        </w:rPr>
        <w:t>draw</w:t>
      </w:r>
      <w:r w:rsidRPr="008E447D">
        <w:t>()</w:t>
      </w:r>
      <w:r>
        <w:t xml:space="preserve"> – метод для</w:t>
      </w:r>
      <w:r w:rsidR="004F4DF6">
        <w:t xml:space="preserve"> прорисовки объекта</w:t>
      </w:r>
      <w:r>
        <w:t>;</w:t>
      </w:r>
    </w:p>
    <w:p w:rsidR="002A790E" w:rsidRDefault="002A790E" w:rsidP="00DC1AAE">
      <w:pPr>
        <w:spacing w:line="360" w:lineRule="auto"/>
        <w:ind w:left="0" w:firstLine="720"/>
      </w:pPr>
      <w:r>
        <w:t>•</w:t>
      </w:r>
      <w:r>
        <w:tab/>
      </w:r>
      <w:r w:rsidRPr="002A790E">
        <w:t>_</w:t>
      </w:r>
      <w:r>
        <w:rPr>
          <w:lang w:val="en-US"/>
        </w:rPr>
        <w:t>updateSkeleton</w:t>
      </w:r>
      <w:r w:rsidRPr="00DA3FD7">
        <w:t>()</w:t>
      </w:r>
      <w:r>
        <w:t xml:space="preserve"> – метод для</w:t>
      </w:r>
      <w:r w:rsidR="00265471">
        <w:t xml:space="preserve"> обновления полигона описывающего</w:t>
      </w:r>
      <w:r w:rsidR="00F16A23">
        <w:t xml:space="preserve"> очертания объекта</w:t>
      </w:r>
      <w:r>
        <w:t>;</w:t>
      </w:r>
    </w:p>
    <w:p w:rsidR="002A790E" w:rsidRPr="00BD0E13" w:rsidRDefault="002A790E" w:rsidP="00DC1AAE">
      <w:pPr>
        <w:spacing w:line="360" w:lineRule="auto"/>
        <w:ind w:left="0" w:firstLine="720"/>
      </w:pPr>
      <w:r>
        <w:t>•</w:t>
      </w:r>
      <w:r>
        <w:tab/>
      </w:r>
      <w:r w:rsidRPr="002A790E">
        <w:t>_</w:t>
      </w:r>
      <w:r>
        <w:rPr>
          <w:lang w:val="en-US"/>
        </w:rPr>
        <w:t>info</w:t>
      </w:r>
      <w:r w:rsidRPr="00DA3FD7">
        <w:t xml:space="preserve">() </w:t>
      </w:r>
      <w:r>
        <w:t>– метод для</w:t>
      </w:r>
      <w:r w:rsidR="00372E75">
        <w:t xml:space="preserve"> вывода отладочной информации</w:t>
      </w:r>
      <w:r>
        <w:t>;</w:t>
      </w:r>
    </w:p>
    <w:p w:rsidR="002A790E" w:rsidRDefault="002A790E" w:rsidP="00DC1AAE">
      <w:pPr>
        <w:spacing w:line="360" w:lineRule="auto"/>
        <w:ind w:left="0" w:firstLine="720"/>
      </w:pPr>
      <w:r>
        <w:lastRenderedPageBreak/>
        <w:t>•</w:t>
      </w:r>
      <w:r>
        <w:tab/>
      </w:r>
      <w:r w:rsidRPr="002A790E">
        <w:t>_</w:t>
      </w:r>
      <w:r>
        <w:rPr>
          <w:lang w:val="en-US"/>
        </w:rPr>
        <w:t>onkeydown</w:t>
      </w:r>
      <w:r w:rsidRPr="00DA3FD7">
        <w:t xml:space="preserve">() </w:t>
      </w:r>
      <w:r>
        <w:t>– метод для</w:t>
      </w:r>
      <w:r w:rsidR="00B17C15">
        <w:t xml:space="preserve"> обработки события нажатия на кнопку к</w:t>
      </w:r>
      <w:r w:rsidR="003A3E31">
        <w:t>лавиатуры</w:t>
      </w:r>
      <w:r>
        <w:t>;</w:t>
      </w:r>
    </w:p>
    <w:p w:rsidR="002A790E" w:rsidRPr="002A790E" w:rsidRDefault="002A790E" w:rsidP="00DC1AAE">
      <w:pPr>
        <w:spacing w:line="360" w:lineRule="auto"/>
        <w:ind w:left="0" w:firstLine="720"/>
      </w:pPr>
      <w:r>
        <w:t>•</w:t>
      </w:r>
      <w:r>
        <w:tab/>
      </w:r>
      <w:r w:rsidRPr="00F52490">
        <w:t>_</w:t>
      </w:r>
      <w:r>
        <w:rPr>
          <w:lang w:val="en-US"/>
        </w:rPr>
        <w:t>onmousemove</w:t>
      </w:r>
      <w:r w:rsidRPr="008E447D">
        <w:t>()</w:t>
      </w:r>
      <w:r>
        <w:t xml:space="preserve"> – метод для</w:t>
      </w:r>
      <w:r w:rsidR="008A2469">
        <w:t xml:space="preserve"> </w:t>
      </w:r>
      <w:del w:id="24" w:author="sogimu" w:date="2013-10-21T08:25:00Z">
        <w:r w:rsidR="008A2469" w:rsidDel="007700D3">
          <w:delText xml:space="preserve">для </w:delText>
        </w:r>
      </w:del>
      <w:r w:rsidR="008A2469">
        <w:t>обработки события перемещения курсора мыши</w:t>
      </w:r>
      <w:r>
        <w:t>;</w:t>
      </w:r>
    </w:p>
    <w:p w:rsidR="001220A9" w:rsidRPr="001220A9" w:rsidRDefault="002A790E" w:rsidP="00DC1AAE">
      <w:pPr>
        <w:spacing w:line="360" w:lineRule="auto"/>
        <w:ind w:left="0" w:firstLine="720"/>
      </w:pPr>
      <w:r>
        <w:t>•</w:t>
      </w:r>
      <w:r>
        <w:tab/>
      </w:r>
      <w:r>
        <w:rPr>
          <w:lang w:val="en-US"/>
        </w:rPr>
        <w:t>collision</w:t>
      </w:r>
      <w:r w:rsidRPr="008E447D">
        <w:t>()</w:t>
      </w:r>
      <w:r>
        <w:t xml:space="preserve"> – метод для поиска пересечения объектов;</w:t>
      </w:r>
    </w:p>
    <w:p w:rsidR="00CB2C6C" w:rsidRDefault="00CB2C6C" w:rsidP="00DC1AAE">
      <w:pPr>
        <w:spacing w:line="360" w:lineRule="auto"/>
      </w:pPr>
      <w:r>
        <w:t xml:space="preserve">Класс </w:t>
      </w:r>
      <w:r w:rsidR="001B5DE6">
        <w:rPr>
          <w:lang w:val="en-US"/>
        </w:rPr>
        <w:t>Ball</w:t>
      </w:r>
      <w:r>
        <w:t xml:space="preserve"> </w:t>
      </w:r>
      <w:r w:rsidR="001B5DE6">
        <w:t xml:space="preserve">описывает </w:t>
      </w:r>
      <w:r w:rsidR="00BC3D7B">
        <w:t>шарик,</w:t>
      </w:r>
      <w:r w:rsidR="001B5DE6">
        <w:t xml:space="preserve"> летящий по экрану</w:t>
      </w:r>
    </w:p>
    <w:p w:rsidR="00CB2C6C" w:rsidRDefault="00CB2C6C" w:rsidP="00DC1AAE">
      <w:pPr>
        <w:spacing w:line="360" w:lineRule="auto"/>
        <w:ind w:left="0" w:firstLine="720"/>
      </w:pPr>
      <w:r>
        <w:t xml:space="preserve">Поля класса </w:t>
      </w:r>
      <w:r w:rsidR="00777421">
        <w:rPr>
          <w:lang w:val="en-US"/>
        </w:rPr>
        <w:t>Ball</w:t>
      </w:r>
      <w:r>
        <w:t>:</w:t>
      </w:r>
    </w:p>
    <w:p w:rsidR="00CB2C6C" w:rsidRDefault="00CB2C6C" w:rsidP="00DC1AAE">
      <w:pPr>
        <w:spacing w:line="360" w:lineRule="auto"/>
        <w:ind w:left="0" w:firstLine="720"/>
      </w:pPr>
      <w:r>
        <w:t>•</w:t>
      </w:r>
      <w:r>
        <w:tab/>
      </w:r>
      <w:r w:rsidR="00961440">
        <w:rPr>
          <w:lang w:val="en-US"/>
        </w:rPr>
        <w:t>collection</w:t>
      </w:r>
      <w:r>
        <w:t xml:space="preserve"> –</w:t>
      </w:r>
      <w:r w:rsidR="00D13D04">
        <w:t xml:space="preserve"> поле</w:t>
      </w:r>
      <w:r w:rsidR="00C236B5" w:rsidRPr="00C236B5">
        <w:t>,</w:t>
      </w:r>
      <w:r w:rsidR="00D13D04">
        <w:t xml:space="preserve"> содержащее объе</w:t>
      </w:r>
      <w:r w:rsidR="00E34B7F">
        <w:t>кт</w:t>
      </w:r>
      <w:r w:rsidR="00C236B5" w:rsidRPr="00776C55">
        <w:t>,</w:t>
      </w:r>
      <w:r w:rsidR="00E34B7F">
        <w:t xml:space="preserve"> описывающий изображение шарика</w:t>
      </w:r>
      <w:r>
        <w:t>;</w:t>
      </w:r>
    </w:p>
    <w:p w:rsidR="00CB2C6C" w:rsidRDefault="00CB2C6C" w:rsidP="00DC1AAE">
      <w:pPr>
        <w:spacing w:line="360" w:lineRule="auto"/>
        <w:ind w:left="0" w:firstLine="720"/>
      </w:pPr>
      <w:r>
        <w:t>•</w:t>
      </w:r>
      <w:r>
        <w:tab/>
      </w:r>
      <w:r w:rsidR="00F14EDC">
        <w:rPr>
          <w:lang w:val="en-US"/>
        </w:rPr>
        <w:t>skeleton</w:t>
      </w:r>
      <w:r>
        <w:t xml:space="preserve"> –</w:t>
      </w:r>
      <w:r w:rsidR="00FB7676">
        <w:t xml:space="preserve"> </w:t>
      </w:r>
      <w:r w:rsidR="00CB4864">
        <w:t>полигон,</w:t>
      </w:r>
      <w:r w:rsidR="00FB7676">
        <w:t xml:space="preserve"> описывающий очертания шарика</w:t>
      </w:r>
      <w:r>
        <w:t>;</w:t>
      </w:r>
    </w:p>
    <w:p w:rsidR="00CB2C6C" w:rsidRDefault="00CB2C6C" w:rsidP="00DC1AAE">
      <w:pPr>
        <w:spacing w:line="360" w:lineRule="auto"/>
        <w:ind w:left="0" w:firstLine="720"/>
      </w:pPr>
      <w:r>
        <w:t>•</w:t>
      </w:r>
      <w:r>
        <w:tab/>
      </w:r>
      <w:r w:rsidR="00224E5B">
        <w:rPr>
          <w:lang w:val="en-US"/>
        </w:rPr>
        <w:t>center</w:t>
      </w:r>
      <w:r>
        <w:t xml:space="preserve"> –</w:t>
      </w:r>
      <w:r w:rsidR="00F43B6D">
        <w:t xml:space="preserve"> центр шарика</w:t>
      </w:r>
      <w:r>
        <w:t>;</w:t>
      </w:r>
    </w:p>
    <w:p w:rsidR="00CB2C6C" w:rsidRDefault="00CB2C6C" w:rsidP="00DC1AAE">
      <w:pPr>
        <w:spacing w:line="360" w:lineRule="auto"/>
        <w:ind w:left="0" w:firstLine="720"/>
      </w:pPr>
      <w:r>
        <w:t>•</w:t>
      </w:r>
      <w:r>
        <w:tab/>
      </w:r>
      <w:r w:rsidR="00224E5B">
        <w:rPr>
          <w:lang w:val="en-US"/>
        </w:rPr>
        <w:t>rotateCenter</w:t>
      </w:r>
      <w:r>
        <w:t xml:space="preserve"> –</w:t>
      </w:r>
      <w:r w:rsidR="00F824EE">
        <w:t xml:space="preserve"> точка поворота шарика</w:t>
      </w:r>
      <w:r>
        <w:t>;</w:t>
      </w:r>
    </w:p>
    <w:p w:rsidR="00CB2C6C" w:rsidRDefault="00CB2C6C" w:rsidP="00DC1AAE">
      <w:pPr>
        <w:spacing w:line="360" w:lineRule="auto"/>
        <w:ind w:left="0" w:firstLine="720"/>
      </w:pPr>
      <w:r>
        <w:t>•</w:t>
      </w:r>
      <w:r>
        <w:tab/>
      </w:r>
      <w:r w:rsidR="00224E5B">
        <w:rPr>
          <w:lang w:val="en-US"/>
        </w:rPr>
        <w:t>angle</w:t>
      </w:r>
      <w:r>
        <w:t xml:space="preserve"> –</w:t>
      </w:r>
      <w:r w:rsidR="0061247E">
        <w:t xml:space="preserve"> угол поворота шарика</w:t>
      </w:r>
      <w:r>
        <w:t>;</w:t>
      </w:r>
    </w:p>
    <w:p w:rsidR="00CB2C6C" w:rsidRDefault="00CB2C6C" w:rsidP="00DC1AAE">
      <w:pPr>
        <w:spacing w:line="360" w:lineRule="auto"/>
        <w:ind w:left="0" w:firstLine="720"/>
      </w:pPr>
      <w:r>
        <w:t>•</w:t>
      </w:r>
      <w:r>
        <w:tab/>
      </w:r>
      <w:r w:rsidR="00224E5B">
        <w:rPr>
          <w:lang w:val="en-US"/>
        </w:rPr>
        <w:t>width</w:t>
      </w:r>
      <w:r>
        <w:t xml:space="preserve"> –</w:t>
      </w:r>
      <w:r w:rsidR="003229CB">
        <w:t xml:space="preserve"> шири</w:t>
      </w:r>
      <w:r w:rsidR="00472824">
        <w:t>н</w:t>
      </w:r>
      <w:r w:rsidR="003229CB">
        <w:t>а</w:t>
      </w:r>
      <w:r w:rsidR="00472824">
        <w:t xml:space="preserve"> изображения</w:t>
      </w:r>
      <w:r>
        <w:t>;</w:t>
      </w:r>
    </w:p>
    <w:p w:rsidR="00CB2C6C" w:rsidRDefault="00CB2C6C" w:rsidP="00DC1AAE">
      <w:pPr>
        <w:spacing w:line="360" w:lineRule="auto"/>
        <w:ind w:left="0" w:firstLine="720"/>
      </w:pPr>
      <w:r>
        <w:t>•</w:t>
      </w:r>
      <w:r>
        <w:tab/>
      </w:r>
      <w:r w:rsidR="00224E5B">
        <w:rPr>
          <w:lang w:val="en-US"/>
        </w:rPr>
        <w:t>height</w:t>
      </w:r>
      <w:r>
        <w:t xml:space="preserve"> – </w:t>
      </w:r>
      <w:r w:rsidR="00472824">
        <w:t>высота</w:t>
      </w:r>
      <w:r w:rsidR="00BE234E">
        <w:t xml:space="preserve"> изображения</w:t>
      </w:r>
      <w:r>
        <w:t>;</w:t>
      </w:r>
    </w:p>
    <w:p w:rsidR="00CB2C6C" w:rsidRDefault="00CB2C6C" w:rsidP="00DC1AAE">
      <w:pPr>
        <w:spacing w:line="360" w:lineRule="auto"/>
        <w:ind w:left="0" w:firstLine="720"/>
      </w:pPr>
      <w:r>
        <w:t>•</w:t>
      </w:r>
      <w:r>
        <w:tab/>
      </w:r>
      <w:r w:rsidR="00224E5B">
        <w:rPr>
          <w:lang w:val="en-US"/>
        </w:rPr>
        <w:t>inc</w:t>
      </w:r>
      <w:r>
        <w:t xml:space="preserve"> –</w:t>
      </w:r>
      <w:r w:rsidR="005B7218">
        <w:t xml:space="preserve"> скорость</w:t>
      </w:r>
      <w:r w:rsidR="00875A0C">
        <w:t xml:space="preserve"> шарика</w:t>
      </w:r>
      <w:r>
        <w:t>;</w:t>
      </w:r>
    </w:p>
    <w:p w:rsidR="00CB2C6C" w:rsidRDefault="00CB2C6C" w:rsidP="00DC1AAE">
      <w:pPr>
        <w:spacing w:line="360" w:lineRule="auto"/>
        <w:ind w:left="0" w:firstLine="720"/>
      </w:pPr>
      <w:r>
        <w:t>•</w:t>
      </w:r>
      <w:r>
        <w:tab/>
      </w:r>
      <w:r w:rsidR="00224E5B">
        <w:rPr>
          <w:lang w:val="en-US"/>
        </w:rPr>
        <w:t>factorX</w:t>
      </w:r>
      <w:r>
        <w:t xml:space="preserve"> –</w:t>
      </w:r>
      <w:r w:rsidR="00777F4F">
        <w:t xml:space="preserve"> </w:t>
      </w:r>
      <w:r w:rsidR="00902425">
        <w:t>содержит</w:t>
      </w:r>
      <w:r w:rsidR="00777F4F">
        <w:t xml:space="preserve"> </w:t>
      </w:r>
      <w:r w:rsidR="00D00E1C">
        <w:t>число,</w:t>
      </w:r>
      <w:r w:rsidR="00777F4F">
        <w:t xml:space="preserve"> указывающее</w:t>
      </w:r>
      <w:r w:rsidR="00FA3EC4">
        <w:t xml:space="preserve"> на</w:t>
      </w:r>
      <w:r w:rsidR="00B53D7B">
        <w:t xml:space="preserve"> уменьшение</w:t>
      </w:r>
      <w:r w:rsidR="00D00E1C">
        <w:t xml:space="preserve"> или увеличе</w:t>
      </w:r>
      <w:r w:rsidR="00B53D7B">
        <w:t>ние коорди</w:t>
      </w:r>
      <w:r w:rsidR="00C51896">
        <w:t>на</w:t>
      </w:r>
      <w:r w:rsidR="00B53D7B">
        <w:t xml:space="preserve">ты </w:t>
      </w:r>
      <w:r w:rsidR="00B53D7B">
        <w:rPr>
          <w:lang w:val="en-US"/>
        </w:rPr>
        <w:t>X</w:t>
      </w:r>
      <w:r>
        <w:t>;</w:t>
      </w:r>
    </w:p>
    <w:p w:rsidR="00CB2C6C" w:rsidRDefault="00CB2C6C" w:rsidP="00DC1AAE">
      <w:pPr>
        <w:spacing w:line="360" w:lineRule="auto"/>
        <w:ind w:left="0" w:firstLine="720"/>
      </w:pPr>
      <w:r>
        <w:t>•</w:t>
      </w:r>
      <w:r>
        <w:tab/>
      </w:r>
      <w:r w:rsidR="00224E5B">
        <w:rPr>
          <w:lang w:val="en-US"/>
        </w:rPr>
        <w:t>factorY</w:t>
      </w:r>
      <w:r>
        <w:t xml:space="preserve"> – </w:t>
      </w:r>
      <w:r w:rsidR="00902425">
        <w:t>содержит</w:t>
      </w:r>
      <w:r w:rsidR="00777F4F">
        <w:t xml:space="preserve"> </w:t>
      </w:r>
      <w:r w:rsidR="00D00E1C">
        <w:t>число,</w:t>
      </w:r>
      <w:r w:rsidR="00777F4F">
        <w:t xml:space="preserve"> указывающее</w:t>
      </w:r>
      <w:r w:rsidR="00854F03">
        <w:t xml:space="preserve"> </w:t>
      </w:r>
      <w:r w:rsidR="00FA3EC4">
        <w:t xml:space="preserve">на </w:t>
      </w:r>
      <w:r w:rsidR="00854F03">
        <w:t>уменьшение</w:t>
      </w:r>
      <w:r w:rsidR="00C66B49">
        <w:t xml:space="preserve"> или увеличе</w:t>
      </w:r>
      <w:r w:rsidR="00854F03">
        <w:t xml:space="preserve">ние </w:t>
      </w:r>
      <w:r w:rsidR="00B777F3">
        <w:t>координаты</w:t>
      </w:r>
      <w:r w:rsidR="00854F03">
        <w:t xml:space="preserve"> </w:t>
      </w:r>
      <w:r w:rsidR="008F5968">
        <w:rPr>
          <w:lang w:val="en-US"/>
        </w:rPr>
        <w:t>Y</w:t>
      </w:r>
      <w:r w:rsidR="00854F03">
        <w:t>;</w:t>
      </w:r>
    </w:p>
    <w:p w:rsidR="00816470" w:rsidRDefault="00CB2C6C" w:rsidP="00DC1AAE">
      <w:pPr>
        <w:spacing w:line="360" w:lineRule="auto"/>
        <w:ind w:left="0" w:firstLine="720"/>
      </w:pPr>
      <w:r>
        <w:lastRenderedPageBreak/>
        <w:t>•</w:t>
      </w:r>
      <w:r w:rsidR="00816470">
        <w:tab/>
        <w:t>name – имя объекта;</w:t>
      </w:r>
    </w:p>
    <w:p w:rsidR="00924E5A" w:rsidRPr="00D4236C" w:rsidRDefault="00816470" w:rsidP="00DC1AAE">
      <w:pPr>
        <w:spacing w:line="360" w:lineRule="auto"/>
        <w:ind w:left="0" w:firstLine="720"/>
      </w:pPr>
      <w:r>
        <w:t>•</w:t>
      </w:r>
      <w:r>
        <w:tab/>
        <w:t>type –</w:t>
      </w:r>
      <w:r w:rsidR="00506FE0">
        <w:t xml:space="preserve"> строка описывающая тип объекта.</w:t>
      </w:r>
    </w:p>
    <w:p w:rsidR="00CB2C6C" w:rsidRDefault="00CB2C6C" w:rsidP="00DC1AAE">
      <w:pPr>
        <w:spacing w:line="360" w:lineRule="auto"/>
        <w:ind w:left="0" w:firstLine="720"/>
      </w:pPr>
      <w:r>
        <w:t xml:space="preserve">Методы класса </w:t>
      </w:r>
      <w:r w:rsidR="00830EE1">
        <w:rPr>
          <w:lang w:val="en-US"/>
        </w:rPr>
        <w:t>Ball</w:t>
      </w:r>
      <w:r>
        <w:t>:</w:t>
      </w:r>
    </w:p>
    <w:p w:rsidR="00731AEB" w:rsidRDefault="00CB2C6C" w:rsidP="00DC1AAE">
      <w:pPr>
        <w:spacing w:line="360" w:lineRule="auto"/>
        <w:ind w:left="0" w:firstLine="720"/>
      </w:pPr>
      <w:r>
        <w:t>•</w:t>
      </w:r>
      <w:r>
        <w:tab/>
      </w:r>
      <w:r w:rsidR="00731AEB">
        <w:rPr>
          <w:lang w:val="en-US"/>
        </w:rPr>
        <w:t>begin</w:t>
      </w:r>
      <w:r w:rsidR="00731AEB" w:rsidRPr="008E447D">
        <w:t>()</w:t>
      </w:r>
      <w:r w:rsidR="00731AEB">
        <w:t xml:space="preserve"> – метод для инициализации объекта;</w:t>
      </w:r>
    </w:p>
    <w:p w:rsidR="00731AEB" w:rsidRDefault="00731AEB" w:rsidP="00DC1AAE">
      <w:pPr>
        <w:spacing w:line="360" w:lineRule="auto"/>
        <w:ind w:left="0" w:firstLine="720"/>
      </w:pPr>
      <w:r>
        <w:t>•</w:t>
      </w:r>
      <w:r>
        <w:tab/>
      </w:r>
      <w:r>
        <w:rPr>
          <w:lang w:val="en-US"/>
        </w:rPr>
        <w:t>update</w:t>
      </w:r>
      <w:r w:rsidRPr="00DA3FD7">
        <w:t>()</w:t>
      </w:r>
      <w:r>
        <w:t xml:space="preserve"> – метод для обновления состояния объекта;</w:t>
      </w:r>
    </w:p>
    <w:p w:rsidR="00CB2C6C" w:rsidRPr="00E143A8" w:rsidRDefault="00CB2C6C" w:rsidP="00DC1AAE">
      <w:pPr>
        <w:spacing w:line="360" w:lineRule="auto"/>
        <w:ind w:left="0" w:firstLine="720"/>
      </w:pPr>
      <w:r>
        <w:t>•</w:t>
      </w:r>
      <w:r>
        <w:tab/>
      </w:r>
      <w:r w:rsidR="00DA3FD7">
        <w:rPr>
          <w:lang w:val="en-US"/>
        </w:rPr>
        <w:t>collision</w:t>
      </w:r>
      <w:r w:rsidR="00354ACA" w:rsidRPr="008E447D">
        <w:t>()</w:t>
      </w:r>
      <w:r>
        <w:t xml:space="preserve"> – </w:t>
      </w:r>
      <w:r w:rsidR="00731AEB">
        <w:t>метод для обработки события пересечения шарика с другими объектами на экране.</w:t>
      </w:r>
    </w:p>
    <w:p w:rsidR="00025C0C" w:rsidRPr="00E143A8" w:rsidRDefault="00025C0C" w:rsidP="00DC1AAE">
      <w:pPr>
        <w:spacing w:line="360" w:lineRule="auto"/>
        <w:ind w:left="0" w:firstLine="720"/>
      </w:pPr>
    </w:p>
    <w:p w:rsidR="0013253C" w:rsidRPr="007D2BF7" w:rsidRDefault="0013253C" w:rsidP="00DC1AAE">
      <w:pPr>
        <w:spacing w:line="360" w:lineRule="auto"/>
        <w:ind w:left="0" w:firstLine="720"/>
      </w:pPr>
      <w:r>
        <w:t xml:space="preserve">Класс </w:t>
      </w:r>
      <w:r>
        <w:rPr>
          <w:lang w:val="en-US"/>
        </w:rPr>
        <w:t>Item</w:t>
      </w:r>
      <w:r>
        <w:t xml:space="preserve"> описывает</w:t>
      </w:r>
      <w:r w:rsidR="00E33AF7" w:rsidRPr="00E33AF7">
        <w:t xml:space="preserve"> </w:t>
      </w:r>
      <w:r w:rsidR="00E33AF7">
        <w:t>фишку</w:t>
      </w:r>
      <w:r w:rsidR="004F2DF9" w:rsidRPr="00BB1499">
        <w:t>.</w:t>
      </w:r>
    </w:p>
    <w:p w:rsidR="0013253C" w:rsidRDefault="0013253C" w:rsidP="00DC1AAE">
      <w:pPr>
        <w:spacing w:line="360" w:lineRule="auto"/>
        <w:ind w:left="0" w:firstLine="720"/>
      </w:pPr>
      <w:r>
        <w:t>Поля класса</w:t>
      </w:r>
      <w:r w:rsidR="00A43763" w:rsidRPr="00AB4D55">
        <w:t xml:space="preserve"> </w:t>
      </w:r>
      <w:r w:rsidR="00A43763">
        <w:rPr>
          <w:lang w:val="en-US"/>
        </w:rPr>
        <w:t>Item</w:t>
      </w:r>
      <w:r>
        <w:t>:</w:t>
      </w:r>
    </w:p>
    <w:p w:rsidR="0013253C" w:rsidRDefault="0013253C" w:rsidP="00DC1AAE">
      <w:pPr>
        <w:spacing w:line="360" w:lineRule="auto"/>
        <w:ind w:left="0" w:firstLine="720"/>
      </w:pPr>
      <w:r>
        <w:t>•</w:t>
      </w:r>
      <w:r>
        <w:tab/>
      </w:r>
      <w:r>
        <w:rPr>
          <w:lang w:val="en-US"/>
        </w:rPr>
        <w:t>collection</w:t>
      </w:r>
      <w:r>
        <w:t xml:space="preserve"> – поле содержащее объект описывающий изображение </w:t>
      </w:r>
      <w:r w:rsidR="00AB4D55">
        <w:t>льдины</w:t>
      </w:r>
      <w:r>
        <w:t>;</w:t>
      </w:r>
    </w:p>
    <w:p w:rsidR="0013253C" w:rsidRDefault="0013253C" w:rsidP="00DC1AAE">
      <w:pPr>
        <w:spacing w:line="360" w:lineRule="auto"/>
        <w:ind w:left="0" w:firstLine="720"/>
      </w:pPr>
      <w:r>
        <w:t>•</w:t>
      </w:r>
      <w:r>
        <w:tab/>
      </w:r>
      <w:r>
        <w:rPr>
          <w:lang w:val="en-US"/>
        </w:rPr>
        <w:t>skeleton</w:t>
      </w:r>
      <w:r>
        <w:t xml:space="preserve"> – </w:t>
      </w:r>
      <w:r w:rsidR="00791F84">
        <w:t>полигон,</w:t>
      </w:r>
      <w:r>
        <w:t xml:space="preserve"> описывающий очертания </w:t>
      </w:r>
      <w:r w:rsidR="00737A46">
        <w:t>льдины</w:t>
      </w:r>
      <w:r>
        <w:t>;</w:t>
      </w:r>
    </w:p>
    <w:p w:rsidR="0013253C" w:rsidRDefault="0013253C" w:rsidP="00DC1AAE">
      <w:pPr>
        <w:spacing w:line="360" w:lineRule="auto"/>
        <w:ind w:left="0" w:firstLine="720"/>
      </w:pPr>
      <w:r>
        <w:t>•</w:t>
      </w:r>
      <w:r>
        <w:tab/>
      </w:r>
      <w:r>
        <w:rPr>
          <w:lang w:val="en-US"/>
        </w:rPr>
        <w:t>center</w:t>
      </w:r>
      <w:r>
        <w:t xml:space="preserve"> – центр </w:t>
      </w:r>
      <w:r w:rsidR="001F2014">
        <w:t>фишки</w:t>
      </w:r>
      <w:r>
        <w:t>;</w:t>
      </w:r>
    </w:p>
    <w:p w:rsidR="0013253C" w:rsidRDefault="0013253C" w:rsidP="00DC1AAE">
      <w:pPr>
        <w:spacing w:line="360" w:lineRule="auto"/>
        <w:ind w:left="0" w:firstLine="720"/>
      </w:pPr>
      <w:r>
        <w:t>•</w:t>
      </w:r>
      <w:r>
        <w:tab/>
      </w:r>
      <w:r>
        <w:rPr>
          <w:lang w:val="en-US"/>
        </w:rPr>
        <w:t>width</w:t>
      </w:r>
      <w:r>
        <w:t xml:space="preserve"> –</w:t>
      </w:r>
      <w:r w:rsidR="000F1B49">
        <w:t xml:space="preserve"> ширина</w:t>
      </w:r>
      <w:r>
        <w:t xml:space="preserve"> изображения;</w:t>
      </w:r>
    </w:p>
    <w:p w:rsidR="0013253C" w:rsidRPr="003B7414" w:rsidRDefault="0013253C" w:rsidP="00DC1AAE">
      <w:pPr>
        <w:spacing w:line="360" w:lineRule="auto"/>
        <w:ind w:left="0" w:firstLine="720"/>
      </w:pPr>
      <w:r>
        <w:t>•</w:t>
      </w:r>
      <w:r>
        <w:tab/>
      </w:r>
      <w:r>
        <w:rPr>
          <w:lang w:val="en-US"/>
        </w:rPr>
        <w:t>height</w:t>
      </w:r>
      <w:r>
        <w:t xml:space="preserve"> – высота изображения;</w:t>
      </w:r>
    </w:p>
    <w:p w:rsidR="0013253C" w:rsidRDefault="0013253C" w:rsidP="00DC1AAE">
      <w:pPr>
        <w:spacing w:line="360" w:lineRule="auto"/>
        <w:ind w:left="0" w:firstLine="720"/>
      </w:pPr>
      <w:r>
        <w:t>•</w:t>
      </w:r>
      <w:r>
        <w:tab/>
        <w:t>name – имя объекта;</w:t>
      </w:r>
    </w:p>
    <w:p w:rsidR="0013253C" w:rsidRPr="007339CA" w:rsidRDefault="0013253C" w:rsidP="00DC1AAE">
      <w:pPr>
        <w:spacing w:line="360" w:lineRule="auto"/>
        <w:ind w:left="0" w:firstLine="720"/>
      </w:pPr>
      <w:r>
        <w:t>•</w:t>
      </w:r>
      <w:r>
        <w:tab/>
        <w:t>type – строка описывающая тип объекта.</w:t>
      </w:r>
    </w:p>
    <w:p w:rsidR="00177131" w:rsidRDefault="0013253C" w:rsidP="00DC1AAE">
      <w:pPr>
        <w:spacing w:line="360" w:lineRule="auto"/>
        <w:ind w:left="0" w:firstLine="720"/>
      </w:pPr>
      <w:r>
        <w:t xml:space="preserve">Методы класса </w:t>
      </w:r>
      <w:r w:rsidR="003823BE">
        <w:rPr>
          <w:lang w:val="en-US"/>
        </w:rPr>
        <w:t>Item</w:t>
      </w:r>
      <w:r>
        <w:t>:</w:t>
      </w:r>
    </w:p>
    <w:p w:rsidR="00F96B69" w:rsidRPr="007339CA" w:rsidRDefault="0013253C" w:rsidP="00DC1AAE">
      <w:pPr>
        <w:spacing w:line="360" w:lineRule="auto"/>
        <w:ind w:left="0" w:firstLine="720"/>
      </w:pPr>
      <w:r>
        <w:t>•</w:t>
      </w:r>
      <w:r>
        <w:tab/>
      </w:r>
      <w:r>
        <w:rPr>
          <w:lang w:val="en-US"/>
        </w:rPr>
        <w:t>begin</w:t>
      </w:r>
      <w:r w:rsidRPr="008E447D">
        <w:t>()</w:t>
      </w:r>
      <w:r>
        <w:t xml:space="preserve"> – метод для инициализации объекта</w:t>
      </w:r>
      <w:r w:rsidR="0037008D" w:rsidRPr="00F96B69">
        <w:t>.</w:t>
      </w:r>
    </w:p>
    <w:p w:rsidR="00F96B69" w:rsidRPr="006F0281" w:rsidRDefault="00F96B69" w:rsidP="00DC1AAE">
      <w:pPr>
        <w:spacing w:line="360" w:lineRule="auto"/>
        <w:ind w:left="0" w:firstLine="720"/>
      </w:pPr>
      <w:r>
        <w:lastRenderedPageBreak/>
        <w:t xml:space="preserve">Класс </w:t>
      </w:r>
      <w:r>
        <w:rPr>
          <w:lang w:val="en-US"/>
        </w:rPr>
        <w:t>Racket</w:t>
      </w:r>
      <w:r w:rsidRPr="00DD167C">
        <w:t xml:space="preserve"> </w:t>
      </w:r>
      <w:r>
        <w:t xml:space="preserve">описывает </w:t>
      </w:r>
      <w:r w:rsidR="00DD167C">
        <w:t>ракетку для отбивания шарика</w:t>
      </w:r>
      <w:r w:rsidR="007339CA" w:rsidRPr="006F0281">
        <w:t>.</w:t>
      </w:r>
    </w:p>
    <w:p w:rsidR="00F96B69" w:rsidRDefault="00633D8C" w:rsidP="00DC1AAE">
      <w:pPr>
        <w:spacing w:line="360" w:lineRule="auto"/>
        <w:ind w:left="0" w:firstLine="720"/>
      </w:pPr>
      <w:r>
        <w:t xml:space="preserve">Поля класса </w:t>
      </w:r>
      <w:r>
        <w:rPr>
          <w:lang w:val="en-US"/>
        </w:rPr>
        <w:t>Racket</w:t>
      </w:r>
      <w:r w:rsidR="00F96B69">
        <w:t>:</w:t>
      </w:r>
    </w:p>
    <w:p w:rsidR="00F96B69" w:rsidRDefault="00F96B69" w:rsidP="00DC1AAE">
      <w:pPr>
        <w:spacing w:line="360" w:lineRule="auto"/>
        <w:ind w:left="0" w:firstLine="720"/>
      </w:pPr>
      <w:r>
        <w:t>•</w:t>
      </w:r>
      <w:r>
        <w:tab/>
      </w:r>
      <w:r>
        <w:rPr>
          <w:lang w:val="en-US"/>
        </w:rPr>
        <w:t>collection</w:t>
      </w:r>
      <w:r>
        <w:t xml:space="preserve"> – поле содержащее объект описывающий изображение </w:t>
      </w:r>
      <w:r w:rsidR="00AE34F3">
        <w:t>ракетки</w:t>
      </w:r>
      <w:r>
        <w:t>;</w:t>
      </w:r>
    </w:p>
    <w:p w:rsidR="00F96B69" w:rsidRDefault="00F96B69" w:rsidP="00DC1AAE">
      <w:pPr>
        <w:spacing w:line="360" w:lineRule="auto"/>
        <w:ind w:left="0" w:firstLine="720"/>
      </w:pPr>
      <w:r>
        <w:t>•</w:t>
      </w:r>
      <w:r>
        <w:tab/>
      </w:r>
      <w:r>
        <w:rPr>
          <w:lang w:val="en-US"/>
        </w:rPr>
        <w:t>skeleton</w:t>
      </w:r>
      <w:r>
        <w:t xml:space="preserve"> – </w:t>
      </w:r>
      <w:r w:rsidR="00EF6724">
        <w:t>полигон,</w:t>
      </w:r>
      <w:r>
        <w:t xml:space="preserve"> описывающий очертания </w:t>
      </w:r>
      <w:r w:rsidR="00E5056D">
        <w:t>ракетки</w:t>
      </w:r>
      <w:r>
        <w:t>;</w:t>
      </w:r>
    </w:p>
    <w:p w:rsidR="00F96B69" w:rsidRDefault="00F96B69" w:rsidP="00DC1AAE">
      <w:pPr>
        <w:spacing w:line="360" w:lineRule="auto"/>
        <w:ind w:left="0" w:firstLine="720"/>
      </w:pPr>
      <w:r>
        <w:t>•</w:t>
      </w:r>
      <w:r>
        <w:tab/>
      </w:r>
      <w:r>
        <w:rPr>
          <w:lang w:val="en-US"/>
        </w:rPr>
        <w:t>center</w:t>
      </w:r>
      <w:r>
        <w:t xml:space="preserve"> – центр </w:t>
      </w:r>
      <w:r w:rsidR="00D33DCA">
        <w:t>ракетки</w:t>
      </w:r>
      <w:r>
        <w:t>;</w:t>
      </w:r>
    </w:p>
    <w:p w:rsidR="00F96B69" w:rsidRDefault="00F96B69" w:rsidP="00DC1AAE">
      <w:pPr>
        <w:spacing w:line="360" w:lineRule="auto"/>
        <w:ind w:left="0" w:firstLine="720"/>
      </w:pPr>
      <w:r>
        <w:t>•</w:t>
      </w:r>
      <w:r>
        <w:tab/>
      </w:r>
      <w:r>
        <w:rPr>
          <w:lang w:val="en-US"/>
        </w:rPr>
        <w:t>width</w:t>
      </w:r>
      <w:r>
        <w:t xml:space="preserve"> –</w:t>
      </w:r>
      <w:r w:rsidR="008C69C1">
        <w:t xml:space="preserve"> ширина</w:t>
      </w:r>
      <w:r>
        <w:t xml:space="preserve"> </w:t>
      </w:r>
      <w:r w:rsidR="008C69C1">
        <w:t>ракетки</w:t>
      </w:r>
      <w:r>
        <w:t>;</w:t>
      </w:r>
    </w:p>
    <w:p w:rsidR="00F96B69" w:rsidRDefault="00F96B69" w:rsidP="00DC1AAE">
      <w:pPr>
        <w:spacing w:line="360" w:lineRule="auto"/>
        <w:ind w:left="0" w:firstLine="720"/>
      </w:pPr>
      <w:r>
        <w:t>•</w:t>
      </w:r>
      <w:r>
        <w:tab/>
      </w:r>
      <w:r>
        <w:rPr>
          <w:lang w:val="en-US"/>
        </w:rPr>
        <w:t>height</w:t>
      </w:r>
      <w:r>
        <w:t xml:space="preserve"> – высота </w:t>
      </w:r>
      <w:r w:rsidR="008C69C1">
        <w:t>ракетки</w:t>
      </w:r>
      <w:r>
        <w:t>;</w:t>
      </w:r>
    </w:p>
    <w:p w:rsidR="00F96B69" w:rsidRPr="00A141E2" w:rsidRDefault="00F96B69" w:rsidP="00DC1AAE">
      <w:pPr>
        <w:spacing w:line="360" w:lineRule="auto"/>
        <w:ind w:left="0" w:firstLine="720"/>
      </w:pPr>
      <w:r>
        <w:t>•</w:t>
      </w:r>
      <w:r>
        <w:tab/>
      </w:r>
      <w:r>
        <w:rPr>
          <w:lang w:val="en-US"/>
        </w:rPr>
        <w:t>inc</w:t>
      </w:r>
      <w:r>
        <w:t xml:space="preserve"> – скорость</w:t>
      </w:r>
      <w:r w:rsidR="00DB463C">
        <w:t xml:space="preserve"> движения ракетки</w:t>
      </w:r>
      <w:r>
        <w:t>;</w:t>
      </w:r>
    </w:p>
    <w:p w:rsidR="00F96B69" w:rsidRDefault="00F96B69" w:rsidP="00DC1AAE">
      <w:pPr>
        <w:spacing w:line="360" w:lineRule="auto"/>
        <w:ind w:left="0" w:firstLine="720"/>
      </w:pPr>
      <w:r>
        <w:t>•</w:t>
      </w:r>
      <w:r>
        <w:tab/>
        <w:t>name – имя объекта;</w:t>
      </w:r>
    </w:p>
    <w:p w:rsidR="00F96B69" w:rsidRPr="007B478C" w:rsidRDefault="00F96B69" w:rsidP="00DC1AAE">
      <w:pPr>
        <w:spacing w:line="360" w:lineRule="auto"/>
        <w:ind w:left="0" w:firstLine="720"/>
      </w:pPr>
      <w:r>
        <w:t>•</w:t>
      </w:r>
      <w:r>
        <w:tab/>
        <w:t>type – строка описывающая тип объекта.</w:t>
      </w:r>
    </w:p>
    <w:p w:rsidR="00F96B69" w:rsidRDefault="00F96B69" w:rsidP="00DC1AAE">
      <w:pPr>
        <w:spacing w:line="360" w:lineRule="auto"/>
        <w:ind w:left="0" w:firstLine="720"/>
      </w:pPr>
      <w:r>
        <w:t xml:space="preserve">Методы класса </w:t>
      </w:r>
      <w:r w:rsidR="001B5EC0">
        <w:rPr>
          <w:lang w:val="en-US"/>
        </w:rPr>
        <w:t>Racket</w:t>
      </w:r>
      <w:r>
        <w:t>:</w:t>
      </w:r>
    </w:p>
    <w:p w:rsidR="00F96B69" w:rsidRDefault="00F96B69" w:rsidP="00DC1AAE">
      <w:pPr>
        <w:spacing w:line="360" w:lineRule="auto"/>
        <w:ind w:left="0" w:firstLine="720"/>
      </w:pPr>
      <w:r>
        <w:t>•</w:t>
      </w:r>
      <w:r>
        <w:tab/>
      </w:r>
      <w:r>
        <w:rPr>
          <w:lang w:val="en-US"/>
        </w:rPr>
        <w:t>begin</w:t>
      </w:r>
      <w:r w:rsidRPr="008E447D">
        <w:t>()</w:t>
      </w:r>
      <w:r>
        <w:t xml:space="preserve"> – метод для инициализации объекта;</w:t>
      </w:r>
    </w:p>
    <w:p w:rsidR="00F96B69" w:rsidRDefault="00F96B69" w:rsidP="00DC1AAE">
      <w:pPr>
        <w:spacing w:line="360" w:lineRule="auto"/>
        <w:ind w:left="0" w:firstLine="720"/>
      </w:pPr>
      <w:r>
        <w:t>•</w:t>
      </w:r>
      <w:r>
        <w:tab/>
      </w:r>
      <w:r>
        <w:rPr>
          <w:lang w:val="en-US"/>
        </w:rPr>
        <w:t>update</w:t>
      </w:r>
      <w:r w:rsidRPr="00DA3FD7">
        <w:t>()</w:t>
      </w:r>
      <w:r>
        <w:t xml:space="preserve"> – метод для обновления состояния объекта;</w:t>
      </w:r>
    </w:p>
    <w:p w:rsidR="001B5EC0" w:rsidRPr="001B5EC0" w:rsidRDefault="001B5EC0" w:rsidP="00DC1AAE">
      <w:pPr>
        <w:spacing w:line="360" w:lineRule="auto"/>
        <w:ind w:left="0" w:firstLine="720"/>
      </w:pPr>
      <w:r>
        <w:t>•</w:t>
      </w:r>
      <w:r w:rsidRPr="001B5EC0">
        <w:tab/>
      </w:r>
      <w:r w:rsidRPr="001B5EC0">
        <w:rPr>
          <w:lang w:val="en-US"/>
        </w:rPr>
        <w:t>onkeydown</w:t>
      </w:r>
      <w:r w:rsidRPr="001B5EC0">
        <w:t>() – метод для обработки события нажатия на кнопку клавиатуры;</w:t>
      </w:r>
    </w:p>
    <w:p w:rsidR="00A816B2" w:rsidRPr="007B478C" w:rsidRDefault="008600EA" w:rsidP="00DC1AAE">
      <w:pPr>
        <w:spacing w:line="360" w:lineRule="auto"/>
        <w:ind w:left="0" w:firstLine="720"/>
      </w:pPr>
      <w:r>
        <w:t>•</w:t>
      </w:r>
      <w:r>
        <w:tab/>
      </w:r>
      <w:r w:rsidR="001B5EC0" w:rsidRPr="001B5EC0">
        <w:rPr>
          <w:lang w:val="en-US"/>
        </w:rPr>
        <w:t>onmousemove</w:t>
      </w:r>
      <w:r w:rsidR="0030310F">
        <w:t>() – метод для</w:t>
      </w:r>
      <w:r w:rsidR="0030310F" w:rsidRPr="00EC4087">
        <w:t xml:space="preserve"> </w:t>
      </w:r>
      <w:r w:rsidR="001B5EC0" w:rsidRPr="001B5EC0">
        <w:t>обработки с</w:t>
      </w:r>
      <w:r w:rsidR="00EC4087">
        <w:t>обытия перемещения курсора мыши</w:t>
      </w:r>
      <w:r w:rsidR="00EC4087" w:rsidRPr="00791F84">
        <w:t>.</w:t>
      </w:r>
    </w:p>
    <w:p w:rsidR="00A816B2" w:rsidRDefault="00A816B2" w:rsidP="00DC1AAE">
      <w:pPr>
        <w:spacing w:line="360" w:lineRule="auto"/>
        <w:ind w:left="0" w:firstLine="720"/>
      </w:pPr>
      <w:r>
        <w:t xml:space="preserve">Класс </w:t>
      </w:r>
      <w:r>
        <w:rPr>
          <w:lang w:val="en-US"/>
        </w:rPr>
        <w:t>Standings</w:t>
      </w:r>
      <w:r>
        <w:t xml:space="preserve"> описывает</w:t>
      </w:r>
      <w:r w:rsidR="00C90A4F" w:rsidRPr="00C90A4F">
        <w:t xml:space="preserve"> два информационных</w:t>
      </w:r>
      <w:r w:rsidR="00C90A4F">
        <w:t xml:space="preserve"> табло: количество оставшихся жизней и текущая скорость шарика.</w:t>
      </w:r>
    </w:p>
    <w:p w:rsidR="00177131" w:rsidRDefault="00A816B2" w:rsidP="00DC1AAE">
      <w:pPr>
        <w:spacing w:line="360" w:lineRule="auto"/>
        <w:ind w:left="0" w:firstLine="720"/>
      </w:pPr>
      <w:r>
        <w:lastRenderedPageBreak/>
        <w:t xml:space="preserve">Поля класса </w:t>
      </w:r>
      <w:r w:rsidR="00766E69">
        <w:rPr>
          <w:lang w:val="en-US"/>
        </w:rPr>
        <w:t>Standings</w:t>
      </w:r>
      <w:r>
        <w:t>:</w:t>
      </w:r>
    </w:p>
    <w:p w:rsidR="00A816B2" w:rsidRPr="007F4A24" w:rsidRDefault="00A816B2" w:rsidP="00DC1AAE">
      <w:pPr>
        <w:spacing w:line="360" w:lineRule="auto"/>
        <w:ind w:left="0" w:firstLine="720"/>
      </w:pPr>
      <w:r>
        <w:t>•</w:t>
      </w:r>
      <w:r>
        <w:tab/>
      </w:r>
      <w:r>
        <w:rPr>
          <w:lang w:val="en-US"/>
        </w:rPr>
        <w:t>collection</w:t>
      </w:r>
      <w:r>
        <w:t xml:space="preserve"> – поле содержащее объе</w:t>
      </w:r>
      <w:r w:rsidR="00200910">
        <w:t>кты</w:t>
      </w:r>
      <w:r w:rsidR="0067175F">
        <w:t>, описывающи</w:t>
      </w:r>
      <w:r w:rsidR="004A7EC1">
        <w:t>е текст на информационных табло;</w:t>
      </w:r>
    </w:p>
    <w:p w:rsidR="00A816B2" w:rsidRPr="0021614F" w:rsidRDefault="00A816B2" w:rsidP="00DC1AAE">
      <w:pPr>
        <w:spacing w:line="360" w:lineRule="auto"/>
        <w:ind w:left="0" w:firstLine="720"/>
      </w:pPr>
      <w:r>
        <w:t>•</w:t>
      </w:r>
      <w:r>
        <w:tab/>
      </w:r>
      <w:r>
        <w:rPr>
          <w:lang w:val="en-US"/>
        </w:rPr>
        <w:t>center</w:t>
      </w:r>
      <w:r>
        <w:t xml:space="preserve"> – центр шарика;</w:t>
      </w:r>
    </w:p>
    <w:p w:rsidR="00A816B2" w:rsidRDefault="00A816B2" w:rsidP="00DC1AAE">
      <w:pPr>
        <w:spacing w:line="360" w:lineRule="auto"/>
        <w:ind w:left="0" w:firstLine="720"/>
      </w:pPr>
      <w:r>
        <w:t>•</w:t>
      </w:r>
      <w:r>
        <w:tab/>
      </w:r>
      <w:r w:rsidR="00C81601">
        <w:rPr>
          <w:lang w:val="en-US"/>
        </w:rPr>
        <w:t>live</w:t>
      </w:r>
      <w:r>
        <w:t xml:space="preserve"> – </w:t>
      </w:r>
      <w:r w:rsidR="00C81601">
        <w:t>количество оставшихся жизней</w:t>
      </w:r>
      <w:r>
        <w:t>;</w:t>
      </w:r>
    </w:p>
    <w:p w:rsidR="00A816B2" w:rsidRDefault="00A816B2" w:rsidP="00DC1AAE">
      <w:pPr>
        <w:spacing w:line="360" w:lineRule="auto"/>
        <w:ind w:left="0" w:firstLine="720"/>
      </w:pPr>
      <w:r>
        <w:t>•</w:t>
      </w:r>
      <w:r>
        <w:tab/>
      </w:r>
      <w:r w:rsidR="00C81601">
        <w:rPr>
          <w:lang w:val="en-US"/>
        </w:rPr>
        <w:t>speed</w:t>
      </w:r>
      <w:r>
        <w:t xml:space="preserve"> –</w:t>
      </w:r>
      <w:r w:rsidR="00C81601">
        <w:t xml:space="preserve"> текущая скорость шарика</w:t>
      </w:r>
      <w:r>
        <w:t>;</w:t>
      </w:r>
    </w:p>
    <w:p w:rsidR="00A816B2" w:rsidRDefault="00A816B2" w:rsidP="00DC1AAE">
      <w:pPr>
        <w:spacing w:line="360" w:lineRule="auto"/>
        <w:ind w:left="0" w:firstLine="720"/>
      </w:pPr>
      <w:r>
        <w:t>•</w:t>
      </w:r>
      <w:r>
        <w:tab/>
      </w:r>
      <w:r w:rsidR="00C81601">
        <w:rPr>
          <w:lang w:val="en-US"/>
        </w:rPr>
        <w:t>titleSpeed</w:t>
      </w:r>
      <w:r>
        <w:t xml:space="preserve"> –</w:t>
      </w:r>
      <w:r w:rsidR="00C81601">
        <w:t xml:space="preserve"> текст «</w:t>
      </w:r>
      <w:r w:rsidR="00C81601" w:rsidRPr="00C81601">
        <w:t>Скорость шарика:</w:t>
      </w:r>
      <w:r w:rsidR="00C81601">
        <w:t xml:space="preserve"> »</w:t>
      </w:r>
      <w:r>
        <w:t>;</w:t>
      </w:r>
    </w:p>
    <w:p w:rsidR="00A816B2" w:rsidRPr="00B728D4" w:rsidRDefault="00A816B2" w:rsidP="00DC1AAE">
      <w:pPr>
        <w:spacing w:line="360" w:lineRule="auto"/>
        <w:ind w:left="0" w:firstLine="720"/>
      </w:pPr>
      <w:r>
        <w:t>•</w:t>
      </w:r>
      <w:r>
        <w:tab/>
      </w:r>
      <w:r w:rsidR="00C81601">
        <w:rPr>
          <w:lang w:val="en-US"/>
        </w:rPr>
        <w:t>titleLive</w:t>
      </w:r>
      <w:r>
        <w:t xml:space="preserve"> – </w:t>
      </w:r>
      <w:r w:rsidR="007E6CED">
        <w:t>текст «</w:t>
      </w:r>
      <w:r w:rsidR="00544280" w:rsidRPr="00544280">
        <w:t>Жизней осталось:</w:t>
      </w:r>
      <w:r w:rsidR="007B1325">
        <w:t xml:space="preserve"> </w:t>
      </w:r>
      <w:r w:rsidR="007E6CED">
        <w:t>»;</w:t>
      </w:r>
    </w:p>
    <w:p w:rsidR="00A816B2" w:rsidRDefault="00A816B2" w:rsidP="00DC1AAE">
      <w:pPr>
        <w:spacing w:line="360" w:lineRule="auto"/>
        <w:ind w:left="0" w:firstLine="720"/>
      </w:pPr>
      <w:r>
        <w:t>•</w:t>
      </w:r>
      <w:r>
        <w:tab/>
        <w:t>name – имя объекта;</w:t>
      </w:r>
    </w:p>
    <w:p w:rsidR="00A816B2" w:rsidRPr="009832F2" w:rsidRDefault="00A816B2" w:rsidP="00DC1AAE">
      <w:pPr>
        <w:spacing w:line="360" w:lineRule="auto"/>
        <w:ind w:left="0" w:firstLine="720"/>
      </w:pPr>
      <w:r>
        <w:t>•</w:t>
      </w:r>
      <w:r>
        <w:tab/>
        <w:t>type – строка описывающая тип объекта.</w:t>
      </w:r>
    </w:p>
    <w:p w:rsidR="00A816B2" w:rsidRDefault="00A816B2" w:rsidP="00DC1AAE">
      <w:pPr>
        <w:spacing w:line="360" w:lineRule="auto"/>
        <w:ind w:left="0" w:firstLine="720"/>
      </w:pPr>
      <w:r>
        <w:t xml:space="preserve">Методы класса </w:t>
      </w:r>
      <w:r w:rsidR="00155E17">
        <w:rPr>
          <w:lang w:val="en-US"/>
        </w:rPr>
        <w:t>Standings</w:t>
      </w:r>
      <w:r>
        <w:t>:</w:t>
      </w:r>
    </w:p>
    <w:p w:rsidR="00A816B2" w:rsidRDefault="00A816B2" w:rsidP="00DC1AAE">
      <w:pPr>
        <w:spacing w:line="360" w:lineRule="auto"/>
        <w:ind w:left="0" w:firstLine="720"/>
      </w:pPr>
      <w:r>
        <w:t>•</w:t>
      </w:r>
      <w:r>
        <w:tab/>
      </w:r>
      <w:r>
        <w:rPr>
          <w:lang w:val="en-US"/>
        </w:rPr>
        <w:t>begin</w:t>
      </w:r>
      <w:r w:rsidRPr="008E447D">
        <w:t>()</w:t>
      </w:r>
      <w:r>
        <w:t xml:space="preserve"> – метод для инициализации объекта;</w:t>
      </w:r>
    </w:p>
    <w:p w:rsidR="000065D0" w:rsidRPr="00791F84" w:rsidRDefault="00A816B2" w:rsidP="00D36A8E">
      <w:pPr>
        <w:spacing w:line="360" w:lineRule="auto"/>
        <w:ind w:left="0" w:firstLine="720"/>
      </w:pPr>
      <w:r>
        <w:t>•</w:t>
      </w:r>
      <w:r>
        <w:tab/>
      </w:r>
      <w:r>
        <w:rPr>
          <w:lang w:val="en-US"/>
        </w:rPr>
        <w:t>update</w:t>
      </w:r>
      <w:r w:rsidRPr="00DA3FD7">
        <w:t>()</w:t>
      </w:r>
      <w:r>
        <w:t xml:space="preserve"> – метод для обновления состояния объекта;</w:t>
      </w:r>
    </w:p>
    <w:p w:rsidR="00E7298D" w:rsidRDefault="00E7298D" w:rsidP="00257FE4">
      <w:pPr>
        <w:pStyle w:val="2"/>
        <w:spacing w:line="360" w:lineRule="auto"/>
        <w:rPr>
          <w:lang w:val="ru-RU"/>
        </w:rPr>
      </w:pPr>
      <w:bookmarkStart w:id="25" w:name="_Toc372018975"/>
      <w:r>
        <w:t>Диаграм</w:t>
      </w:r>
      <w:r w:rsidR="00ED72A0">
        <w:rPr>
          <w:lang w:val="ru-RU"/>
        </w:rPr>
        <w:t>ма активности</w:t>
      </w:r>
      <w:bookmarkEnd w:id="25"/>
    </w:p>
    <w:p w:rsidR="00A347D3" w:rsidRPr="00A347D3" w:rsidRDefault="00A347D3" w:rsidP="00257FE4">
      <w:pPr>
        <w:spacing w:line="360" w:lineRule="auto"/>
        <w:ind w:left="0" w:firstLine="720"/>
      </w:pPr>
      <w:r>
        <w:t xml:space="preserve">На рис. 2 представлена диаграмма активности. Данная диаграмма необходима </w:t>
      </w:r>
      <w:r w:rsidRPr="00A347D3">
        <w:t>для детализации основных прецедентов в игре</w:t>
      </w:r>
      <w:r w:rsidR="004027ED">
        <w:t>.</w:t>
      </w:r>
    </w:p>
    <w:p w:rsidR="00ED72A0" w:rsidRDefault="007C0FC4" w:rsidP="00257FE4">
      <w:pPr>
        <w:spacing w:line="360" w:lineRule="auto"/>
      </w:pPr>
      <w:r>
        <w:rPr>
          <w:noProof/>
          <w:lang w:val="en-US"/>
        </w:rPr>
        <w:lastRenderedPageBreak/>
        <w:drawing>
          <wp:inline distT="0" distB="0" distL="0" distR="0">
            <wp:extent cx="4657725" cy="4089443"/>
            <wp:effectExtent l="19050" t="0" r="9525" b="0"/>
            <wp:docPr id="4" name="Рисунок 3" descr="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1.jpg"/>
                    <pic:cNvPicPr/>
                  </pic:nvPicPr>
                  <pic:blipFill>
                    <a:blip r:embed="rId8" cstate="print"/>
                    <a:stretch>
                      <a:fillRect/>
                    </a:stretch>
                  </pic:blipFill>
                  <pic:spPr>
                    <a:xfrm>
                      <a:off x="0" y="0"/>
                      <a:ext cx="4657725" cy="4089443"/>
                    </a:xfrm>
                    <a:prstGeom prst="rect">
                      <a:avLst/>
                    </a:prstGeom>
                  </pic:spPr>
                </pic:pic>
              </a:graphicData>
            </a:graphic>
          </wp:inline>
        </w:drawing>
      </w:r>
    </w:p>
    <w:p w:rsidR="00E541D6" w:rsidRDefault="00B4459B" w:rsidP="00257FE4">
      <w:pPr>
        <w:spacing w:line="360" w:lineRule="auto"/>
        <w:ind w:left="0" w:firstLine="720"/>
        <w:jc w:val="center"/>
      </w:pPr>
      <w:r>
        <w:t xml:space="preserve">Рис. </w:t>
      </w:r>
      <w:r w:rsidRPr="00B4459B">
        <w:t>3</w:t>
      </w:r>
      <w:r w:rsidR="00E541D6">
        <w:t xml:space="preserve"> </w:t>
      </w:r>
      <w:r w:rsidR="00E541D6">
        <w:softHyphen/>
      </w:r>
      <w:r w:rsidR="00E541D6">
        <w:softHyphen/>
      </w:r>
      <w:r w:rsidR="00E541D6" w:rsidRPr="00BE3FE8">
        <w:softHyphen/>
      </w:r>
      <w:r w:rsidR="00E541D6">
        <w:t xml:space="preserve">– </w:t>
      </w:r>
      <w:r w:rsidR="00A6305C">
        <w:t>Диаграмма</w:t>
      </w:r>
      <w:r w:rsidR="00E541D6">
        <w:t xml:space="preserve"> </w:t>
      </w:r>
      <w:r w:rsidR="009335CF">
        <w:t xml:space="preserve">активности </w:t>
      </w:r>
      <w:r w:rsidR="00E541D6">
        <w:t>приложения</w:t>
      </w:r>
    </w:p>
    <w:p w:rsidR="00426988" w:rsidRPr="001F718F" w:rsidRDefault="00257FE4" w:rsidP="001F718F">
      <w:pPr>
        <w:spacing w:line="360" w:lineRule="auto"/>
        <w:ind w:left="0" w:firstLine="720"/>
        <w:rPr>
          <w:lang w:val="en-US"/>
        </w:rPr>
      </w:pPr>
      <w:r>
        <w:t>Как видно из диаграммы пользователь может управлять положением ракетки на экране с помощью мыши и с помощью стрелок клавиатуры.</w:t>
      </w:r>
      <w:r w:rsidR="00B0449D">
        <w:t xml:space="preserve"> Данные действия возможны до наступления состояния проигрыша либо</w:t>
      </w:r>
      <w:r w:rsidR="00023597">
        <w:t xml:space="preserve"> выигрыша.</w:t>
      </w:r>
    </w:p>
    <w:p w:rsidR="00C91208" w:rsidRDefault="00C91208" w:rsidP="00C91208">
      <w:pPr>
        <w:pStyle w:val="2"/>
        <w:spacing w:line="360" w:lineRule="auto"/>
        <w:rPr>
          <w:lang w:val="ru-RU"/>
        </w:rPr>
      </w:pPr>
      <w:bookmarkStart w:id="26" w:name="_Toc372018978"/>
      <w:r w:rsidRPr="00A347D3">
        <w:rPr>
          <w:lang w:val="ru-RU"/>
        </w:rPr>
        <w:t>Диаграммы</w:t>
      </w:r>
      <w:bookmarkEnd w:id="26"/>
      <w:r w:rsidR="00A33CB0">
        <w:rPr>
          <w:lang w:val="ru-RU"/>
        </w:rPr>
        <w:t xml:space="preserve"> последовательности</w:t>
      </w:r>
    </w:p>
    <w:p w:rsidR="0056668F" w:rsidRDefault="0056668F" w:rsidP="0056668F">
      <w:pPr>
        <w:spacing w:line="360" w:lineRule="auto"/>
        <w:ind w:left="0" w:firstLine="720"/>
        <w:rPr>
          <w:rFonts w:cs="Times New Roman"/>
          <w:szCs w:val="28"/>
        </w:rPr>
      </w:pPr>
      <w:r w:rsidRPr="0043305D">
        <w:rPr>
          <w:rFonts w:cs="Times New Roman"/>
          <w:szCs w:val="28"/>
        </w:rPr>
        <w:t>С помощью диаграммы последовательности были показаны взаимодействия объектов, упорядоченные по времени их проявления</w:t>
      </w:r>
      <w:r w:rsidR="002137BF">
        <w:rPr>
          <w:rFonts w:cs="Times New Roman"/>
          <w:szCs w:val="28"/>
        </w:rPr>
        <w:t xml:space="preserve"> (рисунок 4</w:t>
      </w:r>
      <w:r>
        <w:rPr>
          <w:rFonts w:cs="Times New Roman"/>
          <w:szCs w:val="28"/>
        </w:rPr>
        <w:t>)</w:t>
      </w:r>
      <w:r w:rsidRPr="0043305D">
        <w:rPr>
          <w:rFonts w:cs="Times New Roman"/>
          <w:szCs w:val="28"/>
        </w:rPr>
        <w:t>.</w:t>
      </w:r>
    </w:p>
    <w:p w:rsidR="0056668F" w:rsidRDefault="0056668F" w:rsidP="0056668F">
      <w:pPr>
        <w:spacing w:line="360" w:lineRule="auto"/>
        <w:rPr>
          <w:rFonts w:cs="Times New Roman"/>
          <w:szCs w:val="28"/>
        </w:rPr>
      </w:pPr>
      <w:r>
        <w:rPr>
          <w:rFonts w:cs="Times New Roman"/>
          <w:noProof/>
          <w:szCs w:val="28"/>
          <w:lang w:val="en-US"/>
        </w:rPr>
        <w:lastRenderedPageBreak/>
        <w:drawing>
          <wp:inline distT="0" distB="0" distL="0" distR="0">
            <wp:extent cx="5286375" cy="2462213"/>
            <wp:effectExtent l="19050" t="0" r="9525"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93741" cy="2465644"/>
                    </a:xfrm>
                    <a:prstGeom prst="rect">
                      <a:avLst/>
                    </a:prstGeom>
                    <a:noFill/>
                    <a:ln>
                      <a:noFill/>
                    </a:ln>
                  </pic:spPr>
                </pic:pic>
              </a:graphicData>
            </a:graphic>
          </wp:inline>
        </w:drawing>
      </w:r>
    </w:p>
    <w:p w:rsidR="0056668F" w:rsidRPr="00413815" w:rsidRDefault="002B5C72" w:rsidP="00413815">
      <w:pPr>
        <w:pStyle w:val="ae"/>
        <w:spacing w:line="360" w:lineRule="auto"/>
        <w:ind w:left="792"/>
        <w:jc w:val="center"/>
        <w:rPr>
          <w:rFonts w:ascii="Times New Roman" w:hAnsi="Times New Roman" w:cs="Times New Roman"/>
          <w:sz w:val="28"/>
          <w:szCs w:val="28"/>
        </w:rPr>
      </w:pPr>
      <w:r w:rsidRPr="00413815">
        <w:rPr>
          <w:rFonts w:ascii="Times New Roman" w:hAnsi="Times New Roman" w:cs="Times New Roman"/>
          <w:sz w:val="28"/>
          <w:szCs w:val="28"/>
        </w:rPr>
        <w:t>Рис.</w:t>
      </w:r>
      <w:r w:rsidR="002137BF">
        <w:rPr>
          <w:rFonts w:ascii="Times New Roman" w:hAnsi="Times New Roman" w:cs="Times New Roman"/>
          <w:sz w:val="28"/>
          <w:szCs w:val="28"/>
        </w:rPr>
        <w:t xml:space="preserve"> 4</w:t>
      </w:r>
      <w:r w:rsidR="0056668F" w:rsidRPr="00413815">
        <w:rPr>
          <w:rFonts w:ascii="Times New Roman" w:hAnsi="Times New Roman" w:cs="Times New Roman"/>
          <w:sz w:val="28"/>
          <w:szCs w:val="28"/>
        </w:rPr>
        <w:t xml:space="preserve"> – Диаграмма последовательности для процесса управления ракеткой</w:t>
      </w:r>
    </w:p>
    <w:p w:rsidR="0056668F" w:rsidRPr="00375013" w:rsidRDefault="0056668F" w:rsidP="0056668F">
      <w:pPr>
        <w:pStyle w:val="ae"/>
        <w:spacing w:line="360" w:lineRule="auto"/>
        <w:ind w:left="792"/>
        <w:jc w:val="both"/>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5618854" cy="3300761"/>
            <wp:effectExtent l="0" t="0" r="1270" b="0"/>
            <wp:docPr id="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9268" cy="3301004"/>
                    </a:xfrm>
                    <a:prstGeom prst="rect">
                      <a:avLst/>
                    </a:prstGeom>
                    <a:noFill/>
                    <a:ln>
                      <a:noFill/>
                    </a:ln>
                  </pic:spPr>
                </pic:pic>
              </a:graphicData>
            </a:graphic>
          </wp:inline>
        </w:drawing>
      </w:r>
    </w:p>
    <w:p w:rsidR="0056668F" w:rsidRPr="00914F0C" w:rsidRDefault="00DF0019" w:rsidP="00AD796C">
      <w:pPr>
        <w:spacing w:line="360" w:lineRule="auto"/>
        <w:jc w:val="center"/>
        <w:rPr>
          <w:rFonts w:cs="Times New Roman"/>
          <w:szCs w:val="28"/>
        </w:rPr>
      </w:pPr>
      <w:r w:rsidRPr="00914F0C">
        <w:rPr>
          <w:rFonts w:cs="Times New Roman"/>
          <w:szCs w:val="28"/>
        </w:rPr>
        <w:t>Рис.</w:t>
      </w:r>
      <w:r w:rsidR="002137BF">
        <w:rPr>
          <w:rFonts w:cs="Times New Roman"/>
          <w:szCs w:val="28"/>
        </w:rPr>
        <w:t xml:space="preserve"> 5</w:t>
      </w:r>
      <w:r w:rsidR="0056668F" w:rsidRPr="00914F0C">
        <w:rPr>
          <w:rFonts w:cs="Times New Roman"/>
          <w:szCs w:val="28"/>
        </w:rPr>
        <w:t xml:space="preserve"> – Диаграмма последовательности для обновления и</w:t>
      </w:r>
      <w:bookmarkStart w:id="27" w:name="_GoBack"/>
      <w:bookmarkEnd w:id="27"/>
      <w:r w:rsidR="00005C3B">
        <w:rPr>
          <w:rFonts w:cs="Times New Roman"/>
          <w:szCs w:val="28"/>
        </w:rPr>
        <w:t xml:space="preserve"> отображения объекта класса</w:t>
      </w:r>
      <w:r w:rsidR="00CB6E4F">
        <w:rPr>
          <w:rFonts w:cs="Times New Roman"/>
          <w:szCs w:val="28"/>
        </w:rPr>
        <w:t xml:space="preserve"> </w:t>
      </w:r>
      <w:r w:rsidR="006F62F7">
        <w:rPr>
          <w:rFonts w:cs="Times New Roman"/>
          <w:szCs w:val="28"/>
          <w:lang w:val="en-US"/>
        </w:rPr>
        <w:t>Ba</w:t>
      </w:r>
      <w:r w:rsidR="0056668F" w:rsidRPr="00914F0C">
        <w:rPr>
          <w:rFonts w:cs="Times New Roman"/>
          <w:szCs w:val="28"/>
          <w:lang w:val="en-US"/>
        </w:rPr>
        <w:t>ll</w:t>
      </w:r>
    </w:p>
    <w:p w:rsidR="0056668F" w:rsidRDefault="0056668F" w:rsidP="0056668F">
      <w:pPr>
        <w:spacing w:line="360" w:lineRule="auto"/>
        <w:rPr>
          <w:rFonts w:cs="Times New Roman"/>
          <w:szCs w:val="28"/>
          <w:lang w:val="en-US"/>
        </w:rPr>
      </w:pPr>
      <w:r>
        <w:rPr>
          <w:rFonts w:cs="Times New Roman"/>
          <w:noProof/>
          <w:szCs w:val="28"/>
          <w:lang w:val="en-US"/>
        </w:rPr>
        <w:lastRenderedPageBreak/>
        <w:drawing>
          <wp:inline distT="0" distB="0" distL="0" distR="0">
            <wp:extent cx="5562600" cy="3200400"/>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64459" cy="3201470"/>
                    </a:xfrm>
                    <a:prstGeom prst="rect">
                      <a:avLst/>
                    </a:prstGeom>
                    <a:noFill/>
                    <a:ln>
                      <a:noFill/>
                    </a:ln>
                  </pic:spPr>
                </pic:pic>
              </a:graphicData>
            </a:graphic>
          </wp:inline>
        </w:drawing>
      </w:r>
    </w:p>
    <w:p w:rsidR="00DE636A" w:rsidRPr="00111230" w:rsidRDefault="0056668F" w:rsidP="00111230">
      <w:pPr>
        <w:spacing w:line="360" w:lineRule="auto"/>
        <w:jc w:val="center"/>
        <w:rPr>
          <w:rFonts w:cs="Times New Roman"/>
          <w:szCs w:val="28"/>
        </w:rPr>
      </w:pPr>
      <w:r w:rsidRPr="00405596">
        <w:rPr>
          <w:rFonts w:cs="Times New Roman"/>
          <w:szCs w:val="28"/>
        </w:rPr>
        <w:t>Рис.</w:t>
      </w:r>
      <w:r w:rsidR="002137BF">
        <w:rPr>
          <w:rFonts w:cs="Times New Roman"/>
          <w:szCs w:val="28"/>
        </w:rPr>
        <w:t xml:space="preserve"> 6</w:t>
      </w:r>
      <w:r w:rsidRPr="00405596">
        <w:rPr>
          <w:rFonts w:cs="Times New Roman"/>
          <w:szCs w:val="28"/>
        </w:rPr>
        <w:t xml:space="preserve"> – Диаграмма последовательности пересечения объекта </w:t>
      </w:r>
      <w:r w:rsidR="002824DA">
        <w:rPr>
          <w:rFonts w:cs="Times New Roman"/>
          <w:szCs w:val="28"/>
        </w:rPr>
        <w:t xml:space="preserve">класса </w:t>
      </w:r>
      <w:r w:rsidR="002824DA">
        <w:rPr>
          <w:rFonts w:cs="Times New Roman"/>
          <w:szCs w:val="28"/>
          <w:lang w:val="en-US"/>
        </w:rPr>
        <w:t>B</w:t>
      </w:r>
      <w:r w:rsidRPr="00405596">
        <w:rPr>
          <w:rFonts w:cs="Times New Roman"/>
          <w:szCs w:val="28"/>
          <w:lang w:val="en-US"/>
        </w:rPr>
        <w:t>all</w:t>
      </w:r>
      <w:r w:rsidRPr="00405596">
        <w:rPr>
          <w:rFonts w:cs="Times New Roman"/>
          <w:szCs w:val="28"/>
        </w:rPr>
        <w:t xml:space="preserve"> с другими игровыми объектами</w:t>
      </w:r>
    </w:p>
    <w:p w:rsidR="00E7298D" w:rsidRPr="00A347D3" w:rsidRDefault="00E7298D" w:rsidP="00257FE4">
      <w:pPr>
        <w:pStyle w:val="1"/>
        <w:spacing w:line="360" w:lineRule="auto"/>
        <w:rPr>
          <w:lang w:val="ru-RU"/>
        </w:rPr>
      </w:pPr>
      <w:bookmarkStart w:id="28" w:name="_Toc372018979"/>
      <w:r w:rsidRPr="00A347D3">
        <w:rPr>
          <w:lang w:val="ru-RU"/>
        </w:rPr>
        <w:t>Проектирование</w:t>
      </w:r>
      <w:bookmarkEnd w:id="28"/>
    </w:p>
    <w:p w:rsidR="00E7298D" w:rsidRDefault="00E7298D" w:rsidP="00257FE4">
      <w:pPr>
        <w:pStyle w:val="2"/>
        <w:spacing w:line="360" w:lineRule="auto"/>
      </w:pPr>
      <w:bookmarkStart w:id="29" w:name="_Toc372018980"/>
      <w:r w:rsidRPr="00A347D3">
        <w:rPr>
          <w:lang w:val="ru-RU"/>
        </w:rPr>
        <w:t>Проектные классы</w:t>
      </w:r>
      <w:bookmarkEnd w:id="29"/>
    </w:p>
    <w:p w:rsidR="004C07E6" w:rsidRPr="00A347D3" w:rsidRDefault="004C07E6" w:rsidP="004C07E6">
      <w:pPr>
        <w:pStyle w:val="2"/>
        <w:spacing w:line="360" w:lineRule="auto"/>
        <w:rPr>
          <w:lang w:val="ru-RU"/>
        </w:rPr>
      </w:pPr>
      <w:r>
        <w:rPr>
          <w:lang w:val="ru-RU"/>
        </w:rPr>
        <w:t>Диаграмма компонентов</w:t>
      </w:r>
    </w:p>
    <w:p w:rsidR="004C07E6" w:rsidRPr="006818C0" w:rsidRDefault="004C07E6" w:rsidP="001B3E87">
      <w:pPr>
        <w:spacing w:line="360" w:lineRule="auto"/>
        <w:ind w:left="0" w:firstLine="720"/>
        <w:rPr>
          <w:rFonts w:cs="Times New Roman"/>
          <w:szCs w:val="28"/>
        </w:rPr>
      </w:pPr>
      <w:r w:rsidRPr="006818C0">
        <w:rPr>
          <w:rFonts w:cs="Times New Roman"/>
          <w:szCs w:val="28"/>
        </w:rPr>
        <w:t>На диаграмме компонентов отображаются компоненты программного о</w:t>
      </w:r>
      <w:r>
        <w:rPr>
          <w:rFonts w:cs="Times New Roman"/>
          <w:szCs w:val="28"/>
        </w:rPr>
        <w:t>беспечения и связи между ними. Диаграмма показана на рисунке</w:t>
      </w:r>
      <w:r w:rsidR="004B22A8">
        <w:rPr>
          <w:rFonts w:cs="Times New Roman"/>
          <w:szCs w:val="28"/>
        </w:rPr>
        <w:t xml:space="preserve"> 7</w:t>
      </w:r>
      <w:r>
        <w:rPr>
          <w:rFonts w:cs="Times New Roman"/>
          <w:szCs w:val="28"/>
        </w:rPr>
        <w:t xml:space="preserve">. </w:t>
      </w:r>
    </w:p>
    <w:p w:rsidR="004C07E6" w:rsidRDefault="004C07E6" w:rsidP="004C07E6">
      <w:pPr>
        <w:spacing w:line="360" w:lineRule="auto"/>
        <w:ind w:firstLine="709"/>
        <w:jc w:val="center"/>
        <w:rPr>
          <w:rFonts w:cs="Times New Roman"/>
          <w:szCs w:val="28"/>
        </w:rPr>
      </w:pPr>
      <w:r>
        <w:rPr>
          <w:rFonts w:cs="Times New Roman"/>
          <w:noProof/>
          <w:szCs w:val="28"/>
          <w:lang w:val="en-US"/>
        </w:rPr>
        <w:lastRenderedPageBreak/>
        <w:drawing>
          <wp:inline distT="0" distB="0" distL="0" distR="0">
            <wp:extent cx="5172293" cy="3286125"/>
            <wp:effectExtent l="19050" t="0" r="9307" b="0"/>
            <wp:docPr id="8" name="Рисунок 0" descr="compone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ts2.jpg"/>
                    <pic:cNvPicPr/>
                  </pic:nvPicPr>
                  <pic:blipFill>
                    <a:blip r:embed="rId12" cstate="print"/>
                    <a:stretch>
                      <a:fillRect/>
                    </a:stretch>
                  </pic:blipFill>
                  <pic:spPr>
                    <a:xfrm>
                      <a:off x="0" y="0"/>
                      <a:ext cx="5174417" cy="3287475"/>
                    </a:xfrm>
                    <a:prstGeom prst="rect">
                      <a:avLst/>
                    </a:prstGeom>
                  </pic:spPr>
                </pic:pic>
              </a:graphicData>
            </a:graphic>
          </wp:inline>
        </w:drawing>
      </w:r>
    </w:p>
    <w:p w:rsidR="004C07E6" w:rsidRPr="00FB7F9A" w:rsidRDefault="004C07E6" w:rsidP="004C07E6">
      <w:pPr>
        <w:spacing w:line="360" w:lineRule="auto"/>
        <w:ind w:firstLine="709"/>
        <w:jc w:val="center"/>
        <w:rPr>
          <w:rFonts w:cs="Times New Roman"/>
          <w:szCs w:val="28"/>
        </w:rPr>
      </w:pPr>
      <w:r>
        <w:rPr>
          <w:rFonts w:cs="Times New Roman"/>
          <w:szCs w:val="28"/>
        </w:rPr>
        <w:t>Рис.</w:t>
      </w:r>
      <w:r w:rsidR="004B22A8">
        <w:rPr>
          <w:rFonts w:cs="Times New Roman"/>
          <w:szCs w:val="28"/>
        </w:rPr>
        <w:t xml:space="preserve"> 7</w:t>
      </w:r>
      <w:r w:rsidRPr="00FB7F9A">
        <w:rPr>
          <w:rFonts w:cs="Times New Roman"/>
          <w:szCs w:val="28"/>
        </w:rPr>
        <w:t xml:space="preserve"> – Диаграмма компонентов</w:t>
      </w:r>
    </w:p>
    <w:p w:rsidR="004C07E6" w:rsidRPr="00A20D72" w:rsidRDefault="004C07E6" w:rsidP="004C07E6">
      <w:pPr>
        <w:spacing w:line="360" w:lineRule="auto"/>
        <w:ind w:left="0" w:firstLine="720"/>
        <w:rPr>
          <w:rFonts w:cs="Times New Roman"/>
          <w:szCs w:val="28"/>
        </w:rPr>
      </w:pPr>
      <w:r>
        <w:rPr>
          <w:rFonts w:cs="Times New Roman"/>
          <w:szCs w:val="28"/>
        </w:rPr>
        <w:t xml:space="preserve">Приложение разделено на компоненты игры и компонент движка. Класс </w:t>
      </w:r>
      <w:r>
        <w:rPr>
          <w:rFonts w:cs="Times New Roman"/>
          <w:szCs w:val="28"/>
          <w:lang w:val="en-US"/>
        </w:rPr>
        <w:t>Ball</w:t>
      </w:r>
      <w:r>
        <w:rPr>
          <w:rFonts w:cs="Times New Roman"/>
          <w:szCs w:val="28"/>
        </w:rPr>
        <w:t xml:space="preserve"> и описывает шарик, класс </w:t>
      </w:r>
      <w:r>
        <w:rPr>
          <w:rFonts w:cs="Times New Roman"/>
          <w:szCs w:val="28"/>
          <w:lang w:val="en-US"/>
        </w:rPr>
        <w:t>Racket</w:t>
      </w:r>
      <w:r w:rsidRPr="00FD457F">
        <w:rPr>
          <w:rFonts w:cs="Times New Roman"/>
          <w:szCs w:val="28"/>
        </w:rPr>
        <w:t xml:space="preserve"> </w:t>
      </w:r>
      <w:r>
        <w:rPr>
          <w:rFonts w:cs="Times New Roman"/>
          <w:szCs w:val="28"/>
        </w:rPr>
        <w:t xml:space="preserve">описывает ракетку, класс </w:t>
      </w:r>
      <w:r>
        <w:rPr>
          <w:rFonts w:cs="Times New Roman"/>
          <w:szCs w:val="28"/>
          <w:lang w:val="en-US"/>
        </w:rPr>
        <w:t>Item</w:t>
      </w:r>
      <w:r w:rsidRPr="00FD457F">
        <w:rPr>
          <w:rFonts w:cs="Times New Roman"/>
          <w:szCs w:val="28"/>
        </w:rPr>
        <w:t xml:space="preserve"> </w:t>
      </w:r>
      <w:r>
        <w:rPr>
          <w:rFonts w:cs="Times New Roman"/>
          <w:szCs w:val="28"/>
        </w:rPr>
        <w:t xml:space="preserve">описывает фишки, которые нужно сбивать шариком, класс </w:t>
      </w:r>
      <w:r>
        <w:rPr>
          <w:rFonts w:cs="Times New Roman"/>
          <w:szCs w:val="28"/>
          <w:lang w:val="en-US"/>
        </w:rPr>
        <w:t>Standings</w:t>
      </w:r>
      <w:r w:rsidRPr="00FD457F">
        <w:rPr>
          <w:rFonts w:cs="Times New Roman"/>
          <w:szCs w:val="28"/>
        </w:rPr>
        <w:t xml:space="preserve"> </w:t>
      </w:r>
      <w:r>
        <w:rPr>
          <w:rFonts w:cs="Times New Roman"/>
          <w:szCs w:val="28"/>
        </w:rPr>
        <w:t>описывает табло попыток и текущей скорости шарика.</w:t>
      </w:r>
    </w:p>
    <w:p w:rsidR="004C07E6" w:rsidRDefault="004C07E6" w:rsidP="004C07E6">
      <w:pPr>
        <w:pStyle w:val="2"/>
        <w:spacing w:line="360" w:lineRule="auto"/>
        <w:rPr>
          <w:lang w:val="ru-RU"/>
        </w:rPr>
      </w:pPr>
      <w:bookmarkStart w:id="30" w:name="_Toc372018977"/>
      <w:r>
        <w:rPr>
          <w:lang w:val="ru-RU"/>
        </w:rPr>
        <w:t>Диаграмма развертывания</w:t>
      </w:r>
      <w:bookmarkEnd w:id="30"/>
    </w:p>
    <w:p w:rsidR="004C07E6" w:rsidRDefault="004C07E6" w:rsidP="004C07E6">
      <w:pPr>
        <w:spacing w:line="360" w:lineRule="auto"/>
        <w:ind w:left="0" w:firstLine="720"/>
        <w:rPr>
          <w:rFonts w:cs="Times New Roman"/>
          <w:szCs w:val="28"/>
        </w:rPr>
      </w:pPr>
      <w:r w:rsidRPr="005E2777">
        <w:rPr>
          <w:rFonts w:cs="Times New Roman"/>
          <w:szCs w:val="28"/>
        </w:rPr>
        <w:t>Диаграмма развертывания отображает аппарат</w:t>
      </w:r>
      <w:r>
        <w:rPr>
          <w:rFonts w:cs="Times New Roman"/>
          <w:szCs w:val="28"/>
        </w:rPr>
        <w:t xml:space="preserve">ные элементы компьютера, другие </w:t>
      </w:r>
      <w:r w:rsidRPr="005E2777">
        <w:rPr>
          <w:rFonts w:cs="Times New Roman"/>
          <w:szCs w:val="28"/>
        </w:rPr>
        <w:t>устройства и программные компоненты, а также</w:t>
      </w:r>
      <w:r>
        <w:rPr>
          <w:rFonts w:cs="Times New Roman"/>
          <w:szCs w:val="28"/>
        </w:rPr>
        <w:t xml:space="preserve"> процессы и объекты, которые им назначены.</w:t>
      </w:r>
      <w:r w:rsidR="00C31DB9">
        <w:rPr>
          <w:rFonts w:cs="Times New Roman"/>
          <w:szCs w:val="28"/>
        </w:rPr>
        <w:t xml:space="preserve"> Диаграмма показана на рисунке 8</w:t>
      </w:r>
      <w:r>
        <w:rPr>
          <w:rFonts w:cs="Times New Roman"/>
          <w:szCs w:val="28"/>
        </w:rPr>
        <w:t xml:space="preserve">. </w:t>
      </w:r>
    </w:p>
    <w:p w:rsidR="004C07E6" w:rsidRDefault="004C07E6" w:rsidP="004C07E6">
      <w:pPr>
        <w:spacing w:line="360" w:lineRule="auto"/>
        <w:ind w:left="0" w:firstLine="720"/>
        <w:rPr>
          <w:rFonts w:cs="Times New Roman"/>
          <w:szCs w:val="28"/>
        </w:rPr>
      </w:pPr>
      <w:r>
        <w:rPr>
          <w:rFonts w:cs="Times New Roman"/>
          <w:noProof/>
          <w:szCs w:val="28"/>
          <w:lang w:val="en-US"/>
        </w:rPr>
        <w:lastRenderedPageBreak/>
        <w:drawing>
          <wp:inline distT="0" distB="0" distL="0" distR="0">
            <wp:extent cx="5943600" cy="2741295"/>
            <wp:effectExtent l="19050" t="0" r="0" b="0"/>
            <wp:docPr id="10" name="Рисунок 2" descr="deploy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s.jpg"/>
                    <pic:cNvPicPr/>
                  </pic:nvPicPr>
                  <pic:blipFill>
                    <a:blip r:embed="rId13" cstate="print"/>
                    <a:stretch>
                      <a:fillRect/>
                    </a:stretch>
                  </pic:blipFill>
                  <pic:spPr>
                    <a:xfrm>
                      <a:off x="0" y="0"/>
                      <a:ext cx="5943600" cy="2741295"/>
                    </a:xfrm>
                    <a:prstGeom prst="rect">
                      <a:avLst/>
                    </a:prstGeom>
                  </pic:spPr>
                </pic:pic>
              </a:graphicData>
            </a:graphic>
          </wp:inline>
        </w:drawing>
      </w:r>
    </w:p>
    <w:p w:rsidR="00B24274" w:rsidRPr="00B24274" w:rsidRDefault="004C07E6" w:rsidP="00E65C62">
      <w:pPr>
        <w:spacing w:line="360" w:lineRule="auto"/>
        <w:jc w:val="center"/>
      </w:pPr>
      <w:r>
        <w:rPr>
          <w:rFonts w:cs="Times New Roman"/>
          <w:szCs w:val="28"/>
        </w:rPr>
        <w:t xml:space="preserve">Рис. </w:t>
      </w:r>
      <w:r w:rsidR="00C31DB9">
        <w:rPr>
          <w:rFonts w:cs="Times New Roman"/>
          <w:szCs w:val="28"/>
        </w:rPr>
        <w:t>8</w:t>
      </w:r>
      <w:r w:rsidRPr="00FB7F9A">
        <w:rPr>
          <w:rFonts w:cs="Times New Roman"/>
          <w:szCs w:val="28"/>
        </w:rPr>
        <w:t xml:space="preserve"> – </w:t>
      </w:r>
      <w:r>
        <w:rPr>
          <w:rFonts w:cs="Times New Roman"/>
          <w:szCs w:val="28"/>
        </w:rPr>
        <w:t>Диаграмма развертывания</w:t>
      </w:r>
    </w:p>
    <w:p w:rsidR="00E7298D" w:rsidRPr="00BE3FE8" w:rsidRDefault="00E7298D" w:rsidP="00E65C62">
      <w:pPr>
        <w:pStyle w:val="1"/>
        <w:spacing w:line="360" w:lineRule="auto"/>
        <w:rPr>
          <w:lang w:val="ru-RU"/>
        </w:rPr>
      </w:pPr>
      <w:bookmarkStart w:id="31" w:name="_Toc372018983"/>
      <w:r w:rsidRPr="00A347D3">
        <w:rPr>
          <w:lang w:val="ru-RU"/>
        </w:rPr>
        <w:t>Реали</w:t>
      </w:r>
      <w:r w:rsidRPr="00BE3FE8">
        <w:rPr>
          <w:lang w:val="ru-RU"/>
        </w:rPr>
        <w:t>зация</w:t>
      </w:r>
      <w:bookmarkEnd w:id="31"/>
    </w:p>
    <w:p w:rsidR="00E7298D" w:rsidRDefault="00E7298D" w:rsidP="00E65C62">
      <w:pPr>
        <w:pStyle w:val="2"/>
        <w:spacing w:line="360" w:lineRule="auto"/>
        <w:rPr>
          <w:lang w:val="ru-RU"/>
        </w:rPr>
      </w:pPr>
      <w:bookmarkStart w:id="32" w:name="_Toc372018984"/>
      <w:r w:rsidRPr="00BE3FE8">
        <w:rPr>
          <w:lang w:val="ru-RU"/>
        </w:rPr>
        <w:t>Те</w:t>
      </w:r>
      <w:proofErr w:type="spellStart"/>
      <w:r>
        <w:t>стирование</w:t>
      </w:r>
      <w:bookmarkEnd w:id="32"/>
      <w:proofErr w:type="spellEnd"/>
    </w:p>
    <w:p w:rsidR="00E7298D" w:rsidRDefault="004A5D62" w:rsidP="00E65C62">
      <w:pPr>
        <w:pStyle w:val="3"/>
        <w:spacing w:line="360" w:lineRule="auto"/>
        <w:rPr>
          <w:lang w:val="ru-RU"/>
        </w:rPr>
      </w:pPr>
      <w:bookmarkStart w:id="33" w:name="_Toc372018985"/>
      <w:proofErr w:type="spellStart"/>
      <w:r>
        <w:t>Модульное</w:t>
      </w:r>
      <w:proofErr w:type="spellEnd"/>
      <w:r>
        <w:t xml:space="preserve"> </w:t>
      </w:r>
      <w:proofErr w:type="spellStart"/>
      <w:r>
        <w:t>тестирование</w:t>
      </w:r>
      <w:bookmarkEnd w:id="33"/>
      <w:proofErr w:type="spellEnd"/>
    </w:p>
    <w:p w:rsidR="006961A5" w:rsidRDefault="006961A5" w:rsidP="00E65C62">
      <w:pPr>
        <w:spacing w:line="360" w:lineRule="auto"/>
        <w:ind w:left="0" w:firstLine="720"/>
      </w:pPr>
      <w:r>
        <w:t xml:space="preserve">Для тестирования проекта был использован </w:t>
      </w:r>
      <w:proofErr w:type="spellStart"/>
      <w:r>
        <w:t>фреймворк</w:t>
      </w:r>
      <w:proofErr w:type="spellEnd"/>
      <w:r>
        <w:t xml:space="preserve"> </w:t>
      </w:r>
      <w:proofErr w:type="spellStart"/>
      <w:r>
        <w:rPr>
          <w:lang w:val="en-US"/>
        </w:rPr>
        <w:t>QUnit</w:t>
      </w:r>
      <w:proofErr w:type="spellEnd"/>
      <w:r w:rsidRPr="000E1680">
        <w:t xml:space="preserve">. </w:t>
      </w:r>
      <w:r>
        <w:t xml:space="preserve">В процессе написания </w:t>
      </w:r>
      <w:proofErr w:type="spellStart"/>
      <w:r>
        <w:t>добовлялись</w:t>
      </w:r>
      <w:proofErr w:type="spellEnd"/>
      <w:r>
        <w:t xml:space="preserve"> необходимые тесты.</w:t>
      </w:r>
    </w:p>
    <w:p w:rsidR="006961A5" w:rsidRPr="006961A5" w:rsidRDefault="006961A5" w:rsidP="00E65C62">
      <w:pPr>
        <w:spacing w:line="360" w:lineRule="auto"/>
        <w:ind w:left="0" w:firstLine="720"/>
        <w:rPr>
          <w:lang w:val="en-US"/>
        </w:rPr>
      </w:pPr>
      <w:r>
        <w:t>Пример</w:t>
      </w:r>
      <w:r w:rsidRPr="006961A5">
        <w:rPr>
          <w:lang w:val="en-US"/>
        </w:rPr>
        <w:t xml:space="preserve"> </w:t>
      </w:r>
      <w:r>
        <w:t>теста</w:t>
      </w:r>
      <w:r w:rsidRPr="006961A5">
        <w:rPr>
          <w:lang w:val="en-US"/>
        </w:rPr>
        <w:t>:</w:t>
      </w:r>
    </w:p>
    <w:p w:rsidR="006961A5" w:rsidRPr="00B62EA9" w:rsidRDefault="006961A5" w:rsidP="00E65C62">
      <w:pPr>
        <w:spacing w:line="360" w:lineRule="auto"/>
        <w:ind w:left="0" w:firstLine="720"/>
        <w:rPr>
          <w:lang w:val="en-US"/>
        </w:rPr>
      </w:pPr>
      <w:proofErr w:type="gramStart"/>
      <w:r w:rsidRPr="00B62EA9">
        <w:rPr>
          <w:lang w:val="en-US"/>
        </w:rPr>
        <w:t>module(</w:t>
      </w:r>
      <w:proofErr w:type="gramEnd"/>
      <w:r w:rsidRPr="00B62EA9">
        <w:rPr>
          <w:lang w:val="en-US"/>
        </w:rPr>
        <w:t xml:space="preserve"> "</w:t>
      </w:r>
      <w:proofErr w:type="spellStart"/>
      <w:r w:rsidRPr="00B62EA9">
        <w:rPr>
          <w:lang w:val="en-US"/>
        </w:rPr>
        <w:t>baseVaribleFunctions</w:t>
      </w:r>
      <w:proofErr w:type="spellEnd"/>
      <w:r w:rsidRPr="00B62EA9">
        <w:rPr>
          <w:lang w:val="en-US"/>
        </w:rPr>
        <w:t>" );</w:t>
      </w:r>
    </w:p>
    <w:p w:rsidR="006961A5" w:rsidRPr="00B62EA9" w:rsidRDefault="006961A5" w:rsidP="00E65C62">
      <w:pPr>
        <w:spacing w:line="360" w:lineRule="auto"/>
        <w:ind w:left="0" w:firstLine="720"/>
        <w:rPr>
          <w:lang w:val="en-US"/>
        </w:rPr>
      </w:pPr>
      <w:proofErr w:type="gramStart"/>
      <w:r w:rsidRPr="00B62EA9">
        <w:rPr>
          <w:lang w:val="en-US"/>
        </w:rPr>
        <w:t>test(</w:t>
      </w:r>
      <w:proofErr w:type="gramEnd"/>
      <w:r w:rsidRPr="00B62EA9">
        <w:rPr>
          <w:lang w:val="en-US"/>
        </w:rPr>
        <w:t xml:space="preserve"> "</w:t>
      </w:r>
      <w:proofErr w:type="spellStart"/>
      <w:r w:rsidRPr="00B62EA9">
        <w:rPr>
          <w:lang w:val="en-US"/>
        </w:rPr>
        <w:t>gizmo.type</w:t>
      </w:r>
      <w:proofErr w:type="spellEnd"/>
      <w:r w:rsidRPr="00B62EA9">
        <w:rPr>
          <w:lang w:val="en-US"/>
        </w:rPr>
        <w:t>", function() {</w:t>
      </w:r>
    </w:p>
    <w:p w:rsidR="006961A5" w:rsidRPr="00B62EA9" w:rsidRDefault="006961A5" w:rsidP="00E65C62">
      <w:pPr>
        <w:spacing w:line="360" w:lineRule="auto"/>
        <w:ind w:left="0" w:firstLine="720"/>
        <w:rPr>
          <w:lang w:val="en-US"/>
        </w:rPr>
      </w:pPr>
      <w:r w:rsidRPr="00B62EA9">
        <w:rPr>
          <w:lang w:val="en-US"/>
        </w:rPr>
        <w:tab/>
        <w:t>// String</w:t>
      </w:r>
    </w:p>
    <w:p w:rsidR="006961A5" w:rsidRPr="00B62EA9" w:rsidRDefault="006961A5" w:rsidP="00E65C62">
      <w:pPr>
        <w:spacing w:line="360" w:lineRule="auto"/>
        <w:ind w:left="0" w:firstLine="720"/>
        <w:rPr>
          <w:lang w:val="en-US"/>
        </w:rPr>
      </w:pPr>
      <w:r w:rsidRPr="00B62EA9">
        <w:rPr>
          <w:lang w:val="en-US"/>
        </w:rPr>
        <w:tab/>
        <w:t xml:space="preserve">ok( </w:t>
      </w:r>
      <w:proofErr w:type="spellStart"/>
      <w:r w:rsidRPr="00B62EA9">
        <w:rPr>
          <w:lang w:val="en-US"/>
        </w:rPr>
        <w:t>gizmo.type</w:t>
      </w:r>
      <w:proofErr w:type="spellEnd"/>
      <w:r w:rsidRPr="00B62EA9">
        <w:rPr>
          <w:lang w:val="en-US"/>
        </w:rPr>
        <w:t xml:space="preserve">( "1234ergt#%" ) == "String",  " ok( </w:t>
      </w:r>
      <w:proofErr w:type="spellStart"/>
      <w:r w:rsidRPr="00B62EA9">
        <w:rPr>
          <w:lang w:val="en-US"/>
        </w:rPr>
        <w:t>gizmo.type</w:t>
      </w:r>
      <w:proofErr w:type="spellEnd"/>
      <w:r w:rsidRPr="00B62EA9">
        <w:rPr>
          <w:lang w:val="en-US"/>
        </w:rPr>
        <w:t>( \"1234ergt#%\" ) == \"String\" Passed!</w:t>
      </w:r>
      <w:proofErr w:type="gramStart"/>
      <w:r w:rsidRPr="00B62EA9">
        <w:rPr>
          <w:lang w:val="en-US"/>
        </w:rPr>
        <w:t>" )</w:t>
      </w:r>
      <w:proofErr w:type="gramEnd"/>
      <w:r w:rsidRPr="00B62EA9">
        <w:rPr>
          <w:lang w:val="en-US"/>
        </w:rPr>
        <w:t>;</w:t>
      </w:r>
    </w:p>
    <w:p w:rsidR="006961A5" w:rsidRPr="00B62EA9" w:rsidRDefault="006961A5" w:rsidP="00E65C62">
      <w:pPr>
        <w:spacing w:line="360" w:lineRule="auto"/>
        <w:ind w:left="0" w:firstLine="720"/>
        <w:rPr>
          <w:lang w:val="en-US"/>
        </w:rPr>
      </w:pPr>
      <w:r w:rsidRPr="00B62EA9">
        <w:rPr>
          <w:lang w:val="en-US"/>
        </w:rPr>
        <w:lastRenderedPageBreak/>
        <w:tab/>
        <w:t>// Number</w:t>
      </w:r>
    </w:p>
    <w:p w:rsidR="006961A5" w:rsidRPr="00B62EA9" w:rsidRDefault="006961A5" w:rsidP="00E65C62">
      <w:pPr>
        <w:spacing w:line="360" w:lineRule="auto"/>
        <w:ind w:left="0" w:firstLine="720"/>
        <w:rPr>
          <w:lang w:val="en-US"/>
        </w:rPr>
      </w:pPr>
      <w:r w:rsidRPr="00B62EA9">
        <w:rPr>
          <w:lang w:val="en-US"/>
        </w:rPr>
        <w:tab/>
        <w:t xml:space="preserve">ok( </w:t>
      </w:r>
      <w:proofErr w:type="spellStart"/>
      <w:r w:rsidRPr="00B62EA9">
        <w:rPr>
          <w:lang w:val="en-US"/>
        </w:rPr>
        <w:t>gizmo.type</w:t>
      </w:r>
      <w:proofErr w:type="spellEnd"/>
      <w:r w:rsidRPr="00B62EA9">
        <w:rPr>
          <w:lang w:val="en-US"/>
        </w:rPr>
        <w:t xml:space="preserve">( -2423.2424 ) == "Number", " ok( </w:t>
      </w:r>
      <w:proofErr w:type="spellStart"/>
      <w:r w:rsidRPr="00B62EA9">
        <w:rPr>
          <w:lang w:val="en-US"/>
        </w:rPr>
        <w:t>gizmo.type</w:t>
      </w:r>
      <w:proofErr w:type="spellEnd"/>
      <w:r w:rsidRPr="00B62EA9">
        <w:rPr>
          <w:lang w:val="en-US"/>
        </w:rPr>
        <w:t>( -2423.2424 ) == \"Number\" Passed!" );</w:t>
      </w:r>
    </w:p>
    <w:p w:rsidR="006961A5" w:rsidRPr="00B62EA9" w:rsidRDefault="006961A5" w:rsidP="00E65C62">
      <w:pPr>
        <w:spacing w:line="360" w:lineRule="auto"/>
        <w:ind w:left="0" w:firstLine="720"/>
        <w:rPr>
          <w:lang w:val="en-US"/>
        </w:rPr>
      </w:pPr>
      <w:r w:rsidRPr="00B62EA9">
        <w:rPr>
          <w:lang w:val="en-US"/>
        </w:rPr>
        <w:tab/>
        <w:t>// Array</w:t>
      </w:r>
    </w:p>
    <w:p w:rsidR="006961A5" w:rsidRPr="006961A5" w:rsidRDefault="006961A5" w:rsidP="00E65C62">
      <w:pPr>
        <w:spacing w:line="360" w:lineRule="auto"/>
        <w:ind w:left="0" w:firstLine="720"/>
        <w:rPr>
          <w:lang w:val="en-US"/>
        </w:rPr>
      </w:pPr>
      <w:r w:rsidRPr="00B62EA9">
        <w:rPr>
          <w:lang w:val="en-US"/>
        </w:rPr>
        <w:tab/>
        <w:t xml:space="preserve">ok( </w:t>
      </w:r>
      <w:proofErr w:type="spellStart"/>
      <w:r w:rsidRPr="00B62EA9">
        <w:rPr>
          <w:lang w:val="en-US"/>
        </w:rPr>
        <w:t>gizmo.type</w:t>
      </w:r>
      <w:proofErr w:type="spellEnd"/>
      <w:r w:rsidRPr="00B62EA9">
        <w:rPr>
          <w:lang w:val="en-US"/>
        </w:rPr>
        <w:t xml:space="preserve">( [3,4,[1,3],{}] ) == "Array", " ok( </w:t>
      </w:r>
      <w:proofErr w:type="spellStart"/>
      <w:r w:rsidRPr="00B62EA9">
        <w:rPr>
          <w:lang w:val="en-US"/>
        </w:rPr>
        <w:t>gizmo.type</w:t>
      </w:r>
      <w:proofErr w:type="spellEnd"/>
      <w:r w:rsidRPr="00B62EA9">
        <w:rPr>
          <w:lang w:val="en-US"/>
        </w:rPr>
        <w:t xml:space="preserve">( [3,4,[1,3],{}] ) == \"Array\" Passed!" </w:t>
      </w:r>
      <w:r w:rsidRPr="006961A5">
        <w:rPr>
          <w:lang w:val="en-US"/>
        </w:rPr>
        <w:t>);</w:t>
      </w:r>
    </w:p>
    <w:p w:rsidR="006961A5" w:rsidRPr="006961A5" w:rsidRDefault="006961A5" w:rsidP="00E65C62">
      <w:pPr>
        <w:spacing w:line="360" w:lineRule="auto"/>
        <w:ind w:left="0" w:firstLine="720"/>
        <w:rPr>
          <w:lang w:val="en-US"/>
        </w:rPr>
      </w:pPr>
      <w:r w:rsidRPr="006961A5">
        <w:rPr>
          <w:lang w:val="en-US"/>
        </w:rPr>
        <w:tab/>
        <w:t>// Object</w:t>
      </w:r>
    </w:p>
    <w:p w:rsidR="006961A5" w:rsidRPr="00B62EA9" w:rsidRDefault="006961A5" w:rsidP="00E65C62">
      <w:pPr>
        <w:spacing w:line="360" w:lineRule="auto"/>
        <w:ind w:left="0" w:firstLine="720"/>
        <w:rPr>
          <w:lang w:val="en-US"/>
        </w:rPr>
      </w:pPr>
      <w:r w:rsidRPr="006961A5">
        <w:rPr>
          <w:lang w:val="en-US"/>
        </w:rPr>
        <w:tab/>
      </w:r>
      <w:r w:rsidRPr="00B62EA9">
        <w:rPr>
          <w:lang w:val="en-US"/>
        </w:rPr>
        <w:t xml:space="preserve">ok( </w:t>
      </w:r>
      <w:proofErr w:type="spellStart"/>
      <w:r w:rsidRPr="00B62EA9">
        <w:rPr>
          <w:lang w:val="en-US"/>
        </w:rPr>
        <w:t>gizmo.type</w:t>
      </w:r>
      <w:proofErr w:type="spellEnd"/>
      <w:r w:rsidRPr="00B62EA9">
        <w:rPr>
          <w:lang w:val="en-US"/>
        </w:rPr>
        <w:t xml:space="preserve">( {fwe:22, </w:t>
      </w:r>
      <w:proofErr w:type="spellStart"/>
      <w:r w:rsidRPr="00B62EA9">
        <w:rPr>
          <w:lang w:val="en-US"/>
        </w:rPr>
        <w:t>fg</w:t>
      </w:r>
      <w:proofErr w:type="spellEnd"/>
      <w:r w:rsidRPr="00B62EA9">
        <w:rPr>
          <w:lang w:val="en-US"/>
        </w:rPr>
        <w:t xml:space="preserve">: [46,3]} ) == "Object", " ok( </w:t>
      </w:r>
      <w:proofErr w:type="spellStart"/>
      <w:r w:rsidRPr="00B62EA9">
        <w:rPr>
          <w:lang w:val="en-US"/>
        </w:rPr>
        <w:t>gizmo.type</w:t>
      </w:r>
      <w:proofErr w:type="spellEnd"/>
      <w:r w:rsidRPr="00B62EA9">
        <w:rPr>
          <w:lang w:val="en-US"/>
        </w:rPr>
        <w:t xml:space="preserve">( {fwe:22, </w:t>
      </w:r>
      <w:proofErr w:type="spellStart"/>
      <w:r w:rsidRPr="00B62EA9">
        <w:rPr>
          <w:lang w:val="en-US"/>
        </w:rPr>
        <w:t>fg</w:t>
      </w:r>
      <w:proofErr w:type="spellEnd"/>
      <w:r w:rsidRPr="00B62EA9">
        <w:rPr>
          <w:lang w:val="en-US"/>
        </w:rPr>
        <w:t>: [46,3]}} ) == \"Object\" Passed!" );</w:t>
      </w:r>
    </w:p>
    <w:p w:rsidR="006961A5" w:rsidRPr="00B62EA9" w:rsidRDefault="006961A5" w:rsidP="00E65C62">
      <w:pPr>
        <w:spacing w:line="360" w:lineRule="auto"/>
        <w:ind w:left="0" w:firstLine="720"/>
        <w:rPr>
          <w:lang w:val="en-US"/>
        </w:rPr>
      </w:pPr>
      <w:r w:rsidRPr="00B62EA9">
        <w:rPr>
          <w:lang w:val="en-US"/>
        </w:rPr>
        <w:tab/>
        <w:t>// Function</w:t>
      </w:r>
    </w:p>
    <w:p w:rsidR="006961A5" w:rsidRPr="00B62EA9" w:rsidRDefault="006961A5" w:rsidP="00E65C62">
      <w:pPr>
        <w:spacing w:line="360" w:lineRule="auto"/>
        <w:ind w:left="0" w:firstLine="720"/>
        <w:rPr>
          <w:lang w:val="en-US"/>
        </w:rPr>
      </w:pPr>
      <w:r w:rsidRPr="00B62EA9">
        <w:rPr>
          <w:lang w:val="en-US"/>
        </w:rPr>
        <w:tab/>
        <w:t xml:space="preserve">ok( </w:t>
      </w:r>
      <w:proofErr w:type="spellStart"/>
      <w:r w:rsidRPr="00B62EA9">
        <w:rPr>
          <w:lang w:val="en-US"/>
        </w:rPr>
        <w:t>gizmo.type</w:t>
      </w:r>
      <w:proofErr w:type="spellEnd"/>
      <w:r w:rsidRPr="00B62EA9">
        <w:rPr>
          <w:lang w:val="en-US"/>
        </w:rPr>
        <w:t xml:space="preserve">( function() {} ) == "Function", " ok( </w:t>
      </w:r>
      <w:proofErr w:type="spellStart"/>
      <w:r w:rsidRPr="00B62EA9">
        <w:rPr>
          <w:lang w:val="en-US"/>
        </w:rPr>
        <w:t>gizmo.type</w:t>
      </w:r>
      <w:proofErr w:type="spellEnd"/>
      <w:r w:rsidRPr="00B62EA9">
        <w:rPr>
          <w:lang w:val="en-US"/>
        </w:rPr>
        <w:t>( function() {} ) == \"Function\" Passed!" );</w:t>
      </w:r>
    </w:p>
    <w:p w:rsidR="006961A5" w:rsidRPr="00B62EA9" w:rsidRDefault="006961A5" w:rsidP="00E65C62">
      <w:pPr>
        <w:spacing w:line="360" w:lineRule="auto"/>
        <w:ind w:left="0" w:firstLine="720"/>
        <w:rPr>
          <w:lang w:val="en-US"/>
        </w:rPr>
      </w:pPr>
      <w:r w:rsidRPr="00B62EA9">
        <w:rPr>
          <w:lang w:val="en-US"/>
        </w:rPr>
        <w:tab/>
        <w:t>// Date</w:t>
      </w:r>
    </w:p>
    <w:p w:rsidR="006961A5" w:rsidRPr="00B62EA9" w:rsidRDefault="006961A5" w:rsidP="00E65C62">
      <w:pPr>
        <w:spacing w:line="360" w:lineRule="auto"/>
        <w:ind w:left="0" w:firstLine="720"/>
        <w:rPr>
          <w:lang w:val="en-US"/>
        </w:rPr>
      </w:pPr>
      <w:r w:rsidRPr="00B62EA9">
        <w:rPr>
          <w:lang w:val="en-US"/>
        </w:rPr>
        <w:tab/>
        <w:t xml:space="preserve">ok( </w:t>
      </w:r>
      <w:proofErr w:type="spellStart"/>
      <w:r w:rsidRPr="00B62EA9">
        <w:rPr>
          <w:lang w:val="en-US"/>
        </w:rPr>
        <w:t>gizmo.type</w:t>
      </w:r>
      <w:proofErr w:type="spellEnd"/>
      <w:r w:rsidRPr="00B62EA9">
        <w:rPr>
          <w:lang w:val="en-US"/>
        </w:rPr>
        <w:t xml:space="preserve">( new Date() ) == "Date", " ok( </w:t>
      </w:r>
      <w:proofErr w:type="spellStart"/>
      <w:r w:rsidRPr="00B62EA9">
        <w:rPr>
          <w:lang w:val="en-US"/>
        </w:rPr>
        <w:t>gizmo.type</w:t>
      </w:r>
      <w:proofErr w:type="spellEnd"/>
      <w:r w:rsidRPr="00B62EA9">
        <w:rPr>
          <w:lang w:val="en-US"/>
        </w:rPr>
        <w:t>( new Date() ) == \"Date\" Passed!" );</w:t>
      </w:r>
    </w:p>
    <w:p w:rsidR="006961A5" w:rsidRPr="00B62EA9" w:rsidRDefault="006961A5" w:rsidP="00E65C62">
      <w:pPr>
        <w:spacing w:line="360" w:lineRule="auto"/>
        <w:ind w:left="0" w:firstLine="720"/>
        <w:rPr>
          <w:lang w:val="en-US"/>
        </w:rPr>
      </w:pPr>
      <w:r w:rsidRPr="00B62EA9">
        <w:rPr>
          <w:lang w:val="en-US"/>
        </w:rPr>
        <w:tab/>
        <w:t>// Boolean</w:t>
      </w:r>
    </w:p>
    <w:p w:rsidR="006961A5" w:rsidRDefault="006961A5" w:rsidP="00E65C62">
      <w:pPr>
        <w:spacing w:line="360" w:lineRule="auto"/>
        <w:ind w:left="0" w:firstLine="720"/>
      </w:pPr>
      <w:r w:rsidRPr="00B62EA9">
        <w:rPr>
          <w:lang w:val="en-US"/>
        </w:rPr>
        <w:tab/>
        <w:t xml:space="preserve">ok( </w:t>
      </w:r>
      <w:proofErr w:type="spellStart"/>
      <w:r w:rsidRPr="00B62EA9">
        <w:rPr>
          <w:lang w:val="en-US"/>
        </w:rPr>
        <w:t>gizmo.type</w:t>
      </w:r>
      <w:proofErr w:type="spellEnd"/>
      <w:r w:rsidRPr="00B62EA9">
        <w:rPr>
          <w:lang w:val="en-US"/>
        </w:rPr>
        <w:t xml:space="preserve">( true ) == "Boolean", " ok( </w:t>
      </w:r>
      <w:proofErr w:type="spellStart"/>
      <w:r w:rsidRPr="00B62EA9">
        <w:rPr>
          <w:lang w:val="en-US"/>
        </w:rPr>
        <w:t>gizmo.type</w:t>
      </w:r>
      <w:proofErr w:type="spellEnd"/>
      <w:r w:rsidRPr="00B62EA9">
        <w:rPr>
          <w:lang w:val="en-US"/>
        </w:rPr>
        <w:t xml:space="preserve">( true ) == \"Boolean\" Passed!" </w:t>
      </w:r>
      <w:r>
        <w:t>);</w:t>
      </w:r>
    </w:p>
    <w:p w:rsidR="006961A5" w:rsidRDefault="006961A5" w:rsidP="00E65C62">
      <w:pPr>
        <w:spacing w:line="360" w:lineRule="auto"/>
        <w:ind w:left="0" w:firstLine="720"/>
      </w:pPr>
      <w:r>
        <w:tab/>
      </w:r>
    </w:p>
    <w:p w:rsidR="006961A5" w:rsidRDefault="006961A5" w:rsidP="00E65C62">
      <w:pPr>
        <w:spacing w:line="360" w:lineRule="auto"/>
        <w:ind w:left="0" w:firstLine="720"/>
      </w:pPr>
      <w:r>
        <w:t>});</w:t>
      </w:r>
    </w:p>
    <w:p w:rsidR="006961A5" w:rsidRPr="006961A5" w:rsidRDefault="006961A5" w:rsidP="00E65C62">
      <w:pPr>
        <w:spacing w:line="360" w:lineRule="auto"/>
        <w:ind w:left="0" w:firstLine="720"/>
      </w:pPr>
    </w:p>
    <w:p w:rsidR="00E7298D" w:rsidRDefault="00E7298D" w:rsidP="00E65C62">
      <w:pPr>
        <w:pStyle w:val="2"/>
        <w:spacing w:line="360" w:lineRule="auto"/>
        <w:rPr>
          <w:lang w:val="ru-RU"/>
        </w:rPr>
      </w:pPr>
      <w:bookmarkStart w:id="34" w:name="_Toc372018988"/>
      <w:proofErr w:type="spellStart"/>
      <w:r>
        <w:lastRenderedPageBreak/>
        <w:t>Непрерывная</w:t>
      </w:r>
      <w:proofErr w:type="spellEnd"/>
      <w:r>
        <w:t xml:space="preserve"> </w:t>
      </w:r>
      <w:proofErr w:type="spellStart"/>
      <w:r>
        <w:t>интеграция</w:t>
      </w:r>
      <w:bookmarkEnd w:id="34"/>
      <w:proofErr w:type="spellEnd"/>
    </w:p>
    <w:p w:rsidR="0087383D" w:rsidRDefault="000A663C" w:rsidP="00E65C62">
      <w:pPr>
        <w:pStyle w:val="12"/>
        <w:ind w:firstLine="720"/>
      </w:pPr>
      <w:r w:rsidRPr="0082548F">
        <w:t>В ходе написания проекта, была реализована возможность автоматической</w:t>
      </w:r>
      <w:r w:rsidR="00196979">
        <w:t xml:space="preserve"> сборки и запуска тестов</w:t>
      </w:r>
      <w:r w:rsidRPr="0082548F">
        <w:t>. Для эти</w:t>
      </w:r>
      <w:r w:rsidR="007B4D78">
        <w:t>х целей использовался инструмент непрерывной интеграции</w:t>
      </w:r>
      <w:r w:rsidR="000F3398">
        <w:t xml:space="preserve"> J</w:t>
      </w:r>
      <w:r w:rsidR="000F3398">
        <w:rPr>
          <w:lang w:val="en-US"/>
        </w:rPr>
        <w:t>e</w:t>
      </w:r>
      <w:proofErr w:type="spellStart"/>
      <w:r w:rsidRPr="0082548F">
        <w:t>nkins</w:t>
      </w:r>
      <w:proofErr w:type="spellEnd"/>
      <w:r w:rsidR="000D6191">
        <w:t xml:space="preserve">, </w:t>
      </w:r>
      <w:r w:rsidR="00CF5499">
        <w:t xml:space="preserve">утилита </w:t>
      </w:r>
      <w:proofErr w:type="spellStart"/>
      <w:r w:rsidR="000D6191">
        <w:rPr>
          <w:lang w:val="en-US"/>
        </w:rPr>
        <w:t>phantomjs</w:t>
      </w:r>
      <w:proofErr w:type="spellEnd"/>
      <w:r w:rsidR="00FD06C5">
        <w:t xml:space="preserve">, </w:t>
      </w:r>
      <w:proofErr w:type="spellStart"/>
      <w:r w:rsidR="00FD06C5">
        <w:t>фреймворк</w:t>
      </w:r>
      <w:proofErr w:type="spellEnd"/>
      <w:r w:rsidR="00FD06C5">
        <w:t xml:space="preserve"> </w:t>
      </w:r>
      <w:proofErr w:type="spellStart"/>
      <w:r w:rsidR="00FD06C5">
        <w:rPr>
          <w:lang w:val="en-US"/>
        </w:rPr>
        <w:t>QUnit</w:t>
      </w:r>
      <w:proofErr w:type="spellEnd"/>
      <w:r w:rsidR="00FD06C5" w:rsidRPr="00D14513">
        <w:t xml:space="preserve"> </w:t>
      </w:r>
      <w:r w:rsidR="0087383D">
        <w:t xml:space="preserve">и </w:t>
      </w:r>
      <w:proofErr w:type="spellStart"/>
      <w:r w:rsidRPr="0082548F">
        <w:t>репозиторий</w:t>
      </w:r>
      <w:proofErr w:type="spellEnd"/>
      <w:r w:rsidRPr="0082548F">
        <w:t xml:space="preserve"> </w:t>
      </w:r>
      <w:r w:rsidR="0087383D">
        <w:t xml:space="preserve">в </w:t>
      </w:r>
      <w:proofErr w:type="spellStart"/>
      <w:r w:rsidRPr="0082548F">
        <w:t>github</w:t>
      </w:r>
      <w:proofErr w:type="spellEnd"/>
      <w:r w:rsidR="0087383D">
        <w:t>.</w:t>
      </w:r>
    </w:p>
    <w:p w:rsidR="0087383D" w:rsidRPr="00DB6E48" w:rsidRDefault="0087383D" w:rsidP="00E65C62">
      <w:pPr>
        <w:pStyle w:val="12"/>
        <w:ind w:firstLine="720"/>
      </w:pPr>
      <w:r>
        <w:t xml:space="preserve">Сборка </w:t>
      </w:r>
      <w:proofErr w:type="spellStart"/>
      <w:r>
        <w:t>минифицированой</w:t>
      </w:r>
      <w:proofErr w:type="spellEnd"/>
      <w:r>
        <w:t xml:space="preserve"> версии и запуск тестов выполнялись с помощью </w:t>
      </w:r>
      <w:r>
        <w:rPr>
          <w:lang w:val="en-US"/>
        </w:rPr>
        <w:t>bash</w:t>
      </w:r>
      <w:r w:rsidRPr="0087383D">
        <w:t xml:space="preserve"> </w:t>
      </w:r>
      <w:proofErr w:type="spellStart"/>
      <w:r>
        <w:t>скрипта</w:t>
      </w:r>
      <w:proofErr w:type="spellEnd"/>
      <w:r w:rsidRPr="00DB6E48">
        <w:t xml:space="preserve"> </w:t>
      </w:r>
      <w:r>
        <w:rPr>
          <w:lang w:val="en-US"/>
        </w:rPr>
        <w:t>compile</w:t>
      </w:r>
      <w:r w:rsidRPr="00DB6E48">
        <w:t>.</w:t>
      </w:r>
      <w:proofErr w:type="spellStart"/>
      <w:r>
        <w:rPr>
          <w:lang w:val="en-US"/>
        </w:rPr>
        <w:t>sh</w:t>
      </w:r>
      <w:proofErr w:type="spellEnd"/>
    </w:p>
    <w:p w:rsidR="00B824BB" w:rsidRDefault="000D6191" w:rsidP="00E65C62">
      <w:pPr>
        <w:pStyle w:val="12"/>
        <w:ind w:firstLine="720"/>
        <w:rPr>
          <w:lang w:val="en-US"/>
        </w:rPr>
      </w:pPr>
      <w:r>
        <w:t>Содержимое</w:t>
      </w:r>
      <w:r w:rsidRPr="002452DB">
        <w:rPr>
          <w:lang w:val="en-US"/>
        </w:rPr>
        <w:t xml:space="preserve"> </w:t>
      </w:r>
      <w:proofErr w:type="spellStart"/>
      <w:r>
        <w:t>скрипта</w:t>
      </w:r>
      <w:proofErr w:type="spellEnd"/>
      <w:r w:rsidRPr="002452DB">
        <w:rPr>
          <w:lang w:val="en-US"/>
        </w:rPr>
        <w:t>:</w:t>
      </w:r>
    </w:p>
    <w:p w:rsidR="00B824BB" w:rsidRPr="00B824BB" w:rsidRDefault="001C14CE" w:rsidP="00E65C62">
      <w:pPr>
        <w:pStyle w:val="12"/>
        <w:ind w:firstLine="720"/>
        <w:rPr>
          <w:lang w:val="en-US"/>
        </w:rPr>
      </w:pPr>
      <w:r>
        <w:rPr>
          <w:lang w:val="en-US"/>
        </w:rPr>
        <w:t>../</w:t>
      </w:r>
      <w:r w:rsidRPr="001C14CE">
        <w:rPr>
          <w:lang w:val="en-US"/>
        </w:rPr>
        <w:t>compress</w:t>
      </w:r>
      <w:r>
        <w:rPr>
          <w:lang w:val="en-US"/>
        </w:rPr>
        <w:t>.sh</w:t>
      </w:r>
    </w:p>
    <w:p w:rsidR="00EB5A76" w:rsidRPr="00FD06C5" w:rsidRDefault="002452DB" w:rsidP="00E65C62">
      <w:pPr>
        <w:pStyle w:val="12"/>
        <w:ind w:firstLine="720"/>
        <w:rPr>
          <w:lang w:val="en-US"/>
        </w:rPr>
      </w:pPr>
      <w:proofErr w:type="spellStart"/>
      <w:proofErr w:type="gramStart"/>
      <w:r w:rsidRPr="002452DB">
        <w:rPr>
          <w:lang w:val="en-US"/>
        </w:rPr>
        <w:t>phantomjs</w:t>
      </w:r>
      <w:proofErr w:type="spellEnd"/>
      <w:proofErr w:type="gramEnd"/>
      <w:r w:rsidRPr="002452DB">
        <w:rPr>
          <w:lang w:val="en-US"/>
        </w:rPr>
        <w:t xml:space="preserve"> tests/run-qunit.js tests/index.html </w:t>
      </w:r>
      <w:proofErr w:type="spellStart"/>
      <w:r w:rsidRPr="002452DB">
        <w:rPr>
          <w:lang w:val="en-US"/>
        </w:rPr>
        <w:t>junit</w:t>
      </w:r>
      <w:proofErr w:type="spellEnd"/>
      <w:r w:rsidRPr="002452DB">
        <w:rPr>
          <w:lang w:val="en-US"/>
        </w:rPr>
        <w:t>-xml &gt; tests/test.xml</w:t>
      </w:r>
    </w:p>
    <w:p w:rsidR="000A663C" w:rsidRPr="00FD06C5" w:rsidRDefault="00FD06C5" w:rsidP="005969AC">
      <w:pPr>
        <w:pStyle w:val="12"/>
        <w:ind w:firstLine="720"/>
      </w:pPr>
      <w:r>
        <w:t>Инструмент</w:t>
      </w:r>
      <w:r w:rsidRPr="001C14CE">
        <w:rPr>
          <w:lang w:val="en-US"/>
        </w:rPr>
        <w:t xml:space="preserve"> </w:t>
      </w:r>
      <w:r>
        <w:t>непрерывной</w:t>
      </w:r>
      <w:r w:rsidRPr="001C14CE">
        <w:rPr>
          <w:lang w:val="en-US"/>
        </w:rPr>
        <w:t xml:space="preserve"> </w:t>
      </w:r>
      <w:r>
        <w:t>интеграции</w:t>
      </w:r>
      <w:r w:rsidRPr="001C14CE">
        <w:rPr>
          <w:lang w:val="en-US"/>
        </w:rPr>
        <w:t xml:space="preserve"> J</w:t>
      </w:r>
      <w:r>
        <w:rPr>
          <w:lang w:val="en-US"/>
        </w:rPr>
        <w:t>e</w:t>
      </w:r>
      <w:r w:rsidRPr="001C14CE">
        <w:rPr>
          <w:lang w:val="en-US"/>
        </w:rPr>
        <w:t xml:space="preserve">nkins </w:t>
      </w:r>
      <w:r>
        <w:t>опрашивал</w:t>
      </w:r>
      <w:r w:rsidRPr="001C14CE">
        <w:rPr>
          <w:lang w:val="en-US"/>
        </w:rPr>
        <w:t xml:space="preserve"> </w:t>
      </w:r>
      <w:proofErr w:type="spellStart"/>
      <w:r>
        <w:t>репозиторий</w:t>
      </w:r>
      <w:proofErr w:type="spellEnd"/>
      <w:r>
        <w:t xml:space="preserve"> в </w:t>
      </w:r>
      <w:proofErr w:type="spellStart"/>
      <w:r>
        <w:rPr>
          <w:lang w:val="en-US"/>
        </w:rPr>
        <w:t>github</w:t>
      </w:r>
      <w:proofErr w:type="spellEnd"/>
      <w:r>
        <w:t xml:space="preserve"> через каждые пять минут о наличии новых </w:t>
      </w:r>
      <w:proofErr w:type="spellStart"/>
      <w:r>
        <w:t>коммитов</w:t>
      </w:r>
      <w:proofErr w:type="spellEnd"/>
      <w:r>
        <w:t xml:space="preserve">, в случае их наличия </w:t>
      </w:r>
      <w:r>
        <w:rPr>
          <w:lang w:val="en-US"/>
        </w:rPr>
        <w:t>Jenkins</w:t>
      </w:r>
      <w:r w:rsidRPr="00FD06C5">
        <w:t xml:space="preserve"> </w:t>
      </w:r>
      <w:r>
        <w:t xml:space="preserve">выполнял команды </w:t>
      </w:r>
      <w:proofErr w:type="spellStart"/>
      <w:r>
        <w:rPr>
          <w:lang w:val="en-US"/>
        </w:rPr>
        <w:t>git</w:t>
      </w:r>
      <w:proofErr w:type="spellEnd"/>
      <w:r w:rsidRPr="00FD06C5">
        <w:t xml:space="preserve"> </w:t>
      </w:r>
      <w:r>
        <w:rPr>
          <w:lang w:val="en-US"/>
        </w:rPr>
        <w:t>pull</w:t>
      </w:r>
      <w:r>
        <w:t xml:space="preserve">, получая новый код, и выполнял </w:t>
      </w:r>
      <w:proofErr w:type="spellStart"/>
      <w:r>
        <w:t>скрипт</w:t>
      </w:r>
      <w:proofErr w:type="spellEnd"/>
      <w:r>
        <w:t xml:space="preserve"> </w:t>
      </w:r>
      <w:r>
        <w:rPr>
          <w:lang w:val="en-US"/>
        </w:rPr>
        <w:t>compile</w:t>
      </w:r>
      <w:r w:rsidRPr="00FD06C5">
        <w:t>.</w:t>
      </w:r>
      <w:proofErr w:type="spellStart"/>
      <w:r>
        <w:rPr>
          <w:lang w:val="en-US"/>
        </w:rPr>
        <w:t>sh</w:t>
      </w:r>
      <w:proofErr w:type="spellEnd"/>
      <w:r w:rsidRPr="00FD06C5">
        <w:t xml:space="preserve"> </w:t>
      </w:r>
      <w:r>
        <w:t xml:space="preserve">в результате чего запускался </w:t>
      </w:r>
      <w:proofErr w:type="spellStart"/>
      <w:r>
        <w:rPr>
          <w:lang w:val="en-US"/>
        </w:rPr>
        <w:t>phantomjs</w:t>
      </w:r>
      <w:proofErr w:type="spellEnd"/>
      <w:r w:rsidRPr="00FD06C5">
        <w:t xml:space="preserve"> </w:t>
      </w:r>
      <w:r>
        <w:t xml:space="preserve">выполняя </w:t>
      </w:r>
      <w:proofErr w:type="gramStart"/>
      <w:r>
        <w:t>тесты</w:t>
      </w:r>
      <w:proofErr w:type="gramEnd"/>
      <w:r w:rsidR="008349A3" w:rsidRPr="008349A3">
        <w:t xml:space="preserve"> </w:t>
      </w:r>
      <w:r w:rsidR="008349A3">
        <w:t xml:space="preserve">написанные с помощью </w:t>
      </w:r>
      <w:proofErr w:type="spellStart"/>
      <w:r w:rsidR="008349A3">
        <w:rPr>
          <w:lang w:val="en-US"/>
        </w:rPr>
        <w:t>QUnit</w:t>
      </w:r>
      <w:proofErr w:type="spellEnd"/>
      <w:r w:rsidR="00AA2988" w:rsidRPr="001C3833">
        <w:t xml:space="preserve">. </w:t>
      </w:r>
      <w:r w:rsidR="00AA2988">
        <w:t>Результаты тестирования</w:t>
      </w:r>
      <w:r w:rsidR="001C3833">
        <w:t xml:space="preserve"> помещались в файл </w:t>
      </w:r>
      <w:r w:rsidR="001C3833">
        <w:rPr>
          <w:lang w:val="en-US"/>
        </w:rPr>
        <w:t>test</w:t>
      </w:r>
      <w:r w:rsidR="001C3833" w:rsidRPr="001C3833">
        <w:t>.</w:t>
      </w:r>
      <w:r w:rsidR="001C3833">
        <w:rPr>
          <w:lang w:val="en-US"/>
        </w:rPr>
        <w:t>xml</w:t>
      </w:r>
      <w:r w:rsidR="001C3833">
        <w:t xml:space="preserve">, после чего обрабатывались </w:t>
      </w:r>
      <w:r w:rsidR="001C3833">
        <w:rPr>
          <w:lang w:val="en-US"/>
        </w:rPr>
        <w:t>Jenkins</w:t>
      </w:r>
      <w:r w:rsidR="001C3833" w:rsidRPr="001C3833">
        <w:t xml:space="preserve"> </w:t>
      </w:r>
      <w:r w:rsidR="001C3833">
        <w:t>и выводились в результаты сборки</w:t>
      </w:r>
      <w:r w:rsidR="00E8675B">
        <w:t>.</w:t>
      </w:r>
    </w:p>
    <w:p w:rsidR="00E7298D" w:rsidRDefault="00E7298D" w:rsidP="00E65C62">
      <w:pPr>
        <w:pStyle w:val="2"/>
        <w:spacing w:line="360" w:lineRule="auto"/>
      </w:pPr>
      <w:bookmarkStart w:id="35" w:name="_Toc372018991"/>
      <w:proofErr w:type="spellStart"/>
      <w:r>
        <w:t>Развёртывание</w:t>
      </w:r>
      <w:bookmarkEnd w:id="35"/>
      <w:proofErr w:type="spellEnd"/>
    </w:p>
    <w:p w:rsidR="003E1CDE" w:rsidRPr="003E1CDE" w:rsidRDefault="003E1CDE" w:rsidP="00E65C62">
      <w:pPr>
        <w:spacing w:line="360" w:lineRule="auto"/>
        <w:ind w:left="0" w:firstLine="720"/>
      </w:pPr>
      <w:r>
        <w:t xml:space="preserve">Для развертывания данного </w:t>
      </w:r>
      <w:proofErr w:type="spellStart"/>
      <w:r>
        <w:t>веб-приложения</w:t>
      </w:r>
      <w:proofErr w:type="spellEnd"/>
      <w:r>
        <w:t xml:space="preserve"> необходим сервер под управле</w:t>
      </w:r>
      <w:r w:rsidR="002373EB">
        <w:t>нием любой операционной системы.</w:t>
      </w:r>
      <w:r w:rsidR="00162EC8">
        <w:t xml:space="preserve"> Для запуска работы приложения необходимо поместить код приложения в </w:t>
      </w:r>
      <w:r w:rsidR="00B024D3">
        <w:t>некоторую</w:t>
      </w:r>
      <w:r w:rsidR="00162EC8">
        <w:t xml:space="preserve"> директорию </w:t>
      </w:r>
      <w:proofErr w:type="spellStart"/>
      <w:r w:rsidR="00162EC8">
        <w:t>веб-сервера</w:t>
      </w:r>
      <w:proofErr w:type="spellEnd"/>
      <w:r w:rsidR="00162EC8">
        <w:t>, открытую для публичного доступа.</w:t>
      </w:r>
    </w:p>
    <w:p w:rsidR="00E7298D" w:rsidRDefault="00E7298D" w:rsidP="00257FE4">
      <w:pPr>
        <w:pStyle w:val="1"/>
        <w:spacing w:line="360" w:lineRule="auto"/>
      </w:pPr>
      <w:bookmarkStart w:id="36" w:name="_Toc372018992"/>
      <w:proofErr w:type="spellStart"/>
      <w:r>
        <w:lastRenderedPageBreak/>
        <w:t>Документация</w:t>
      </w:r>
      <w:bookmarkEnd w:id="36"/>
      <w:proofErr w:type="spellEnd"/>
    </w:p>
    <w:p w:rsidR="00F74F18" w:rsidRDefault="00E7298D" w:rsidP="00257FE4">
      <w:pPr>
        <w:pStyle w:val="2"/>
        <w:spacing w:line="360" w:lineRule="auto"/>
        <w:rPr>
          <w:lang w:val="ru-RU"/>
        </w:rPr>
      </w:pPr>
      <w:bookmarkStart w:id="37" w:name="_Toc372018993"/>
      <w:r>
        <w:t>Руководство оператора</w:t>
      </w:r>
      <w:bookmarkEnd w:id="37"/>
    </w:p>
    <w:p w:rsidR="00F74F18" w:rsidRPr="00F74F18" w:rsidRDefault="00F74F18" w:rsidP="00257FE4">
      <w:pPr>
        <w:spacing w:line="360" w:lineRule="auto"/>
        <w:jc w:val="left"/>
      </w:pPr>
      <w:r>
        <w:br w:type="page"/>
      </w:r>
    </w:p>
    <w:p w:rsidR="00A425C1" w:rsidRDefault="00E7298D" w:rsidP="00257FE4">
      <w:pPr>
        <w:pStyle w:val="1"/>
        <w:numPr>
          <w:ilvl w:val="0"/>
          <w:numId w:val="0"/>
        </w:numPr>
        <w:spacing w:line="360" w:lineRule="auto"/>
      </w:pPr>
      <w:bookmarkStart w:id="38" w:name="_Toc372018994"/>
      <w:r w:rsidRPr="00F20622">
        <w:lastRenderedPageBreak/>
        <w:t>Заключение</w:t>
      </w:r>
      <w:bookmarkEnd w:id="38"/>
    </w:p>
    <w:p w:rsidR="00E20C26" w:rsidRDefault="00D6095E" w:rsidP="00D6095E">
      <w:pPr>
        <w:spacing w:line="360" w:lineRule="auto"/>
        <w:ind w:left="0" w:firstLine="720"/>
      </w:pPr>
      <w:r>
        <w:t>В результате проделанной работы было реализовано программное обеспечение являющиес</w:t>
      </w:r>
      <w:r w:rsidR="008E5870">
        <w:t xml:space="preserve">я </w:t>
      </w:r>
      <w:proofErr w:type="spellStart"/>
      <w:r w:rsidR="008E5870">
        <w:t>веб-приложением</w:t>
      </w:r>
      <w:proofErr w:type="spellEnd"/>
      <w:r w:rsidR="008E5870">
        <w:t xml:space="preserve">, а именно игрой </w:t>
      </w:r>
      <w:proofErr w:type="spellStart"/>
      <w:r w:rsidR="008E5870">
        <w:t>Арканоид</w:t>
      </w:r>
      <w:proofErr w:type="spellEnd"/>
      <w:r w:rsidR="00FE42CB">
        <w:t>.</w:t>
      </w:r>
      <w:r w:rsidR="00E20C26">
        <w:t xml:space="preserve"> Данное приложение не зависит от операционной </w:t>
      </w:r>
      <w:proofErr w:type="gramStart"/>
      <w:r w:rsidR="00E20C26">
        <w:t>системы</w:t>
      </w:r>
      <w:proofErr w:type="gramEnd"/>
      <w:r w:rsidR="00E20C26">
        <w:t xml:space="preserve"> так как выполняется в браузере.</w:t>
      </w:r>
    </w:p>
    <w:p w:rsidR="00E7298D" w:rsidRPr="00D6095E" w:rsidRDefault="00E20C26" w:rsidP="001F2FD7">
      <w:pPr>
        <w:spacing w:line="360" w:lineRule="auto"/>
        <w:ind w:left="0" w:firstLine="720"/>
        <w:rPr>
          <w:rFonts w:eastAsia="Times New Roman" w:cs="Times New Roman"/>
          <w:kern w:val="28"/>
          <w:sz w:val="36"/>
          <w:szCs w:val="20"/>
        </w:rPr>
      </w:pPr>
      <w:r>
        <w:t xml:space="preserve">В ходе разработки были изучены материалы </w:t>
      </w:r>
      <w:r w:rsidR="00E0692E">
        <w:t xml:space="preserve">по </w:t>
      </w:r>
      <w:r>
        <w:t>объектно-ориентированному программированию</w:t>
      </w:r>
      <w:r w:rsidR="00204CE8">
        <w:t xml:space="preserve"> и тестированию, а так же была изучена работа с системой контроля версий </w:t>
      </w:r>
      <w:proofErr w:type="spellStart"/>
      <w:r w:rsidR="00204CE8">
        <w:rPr>
          <w:lang w:val="en-US"/>
        </w:rPr>
        <w:t>Git</w:t>
      </w:r>
      <w:proofErr w:type="spellEnd"/>
      <w:r w:rsidR="00884CB9" w:rsidRPr="001F2FD7">
        <w:t>.</w:t>
      </w:r>
      <w:r w:rsidR="00A425C1">
        <w:br w:type="page"/>
      </w:r>
    </w:p>
    <w:p w:rsidR="00E7298D" w:rsidRDefault="00E7298D" w:rsidP="00257FE4">
      <w:pPr>
        <w:pStyle w:val="1"/>
        <w:numPr>
          <w:ilvl w:val="0"/>
          <w:numId w:val="0"/>
        </w:numPr>
        <w:spacing w:line="360" w:lineRule="auto"/>
      </w:pPr>
      <w:bookmarkStart w:id="39" w:name="_Toc372018995"/>
      <w:proofErr w:type="spellStart"/>
      <w:r>
        <w:lastRenderedPageBreak/>
        <w:t>Список</w:t>
      </w:r>
      <w:proofErr w:type="spellEnd"/>
      <w:r>
        <w:t xml:space="preserve"> </w:t>
      </w:r>
      <w:proofErr w:type="spellStart"/>
      <w:r>
        <w:t>использованных</w:t>
      </w:r>
      <w:proofErr w:type="spellEnd"/>
      <w:r>
        <w:t xml:space="preserve"> </w:t>
      </w:r>
      <w:proofErr w:type="spellStart"/>
      <w:r>
        <w:t>источников</w:t>
      </w:r>
      <w:bookmarkEnd w:id="39"/>
      <w:proofErr w:type="spellEnd"/>
    </w:p>
    <w:p w:rsidR="00B52699" w:rsidRPr="00B52699" w:rsidRDefault="00B52699" w:rsidP="00C113EE">
      <w:pPr>
        <w:pStyle w:val="ae"/>
        <w:numPr>
          <w:ilvl w:val="0"/>
          <w:numId w:val="13"/>
        </w:numPr>
        <w:spacing w:line="360" w:lineRule="auto"/>
        <w:ind w:left="0" w:firstLine="0"/>
        <w:jc w:val="both"/>
        <w:rPr>
          <w:rFonts w:ascii="Times New Roman" w:hAnsi="Times New Roman" w:cs="Times New Roman"/>
          <w:sz w:val="28"/>
          <w:szCs w:val="28"/>
        </w:rPr>
      </w:pPr>
      <w:proofErr w:type="spellStart"/>
      <w:r w:rsidRPr="00B52699">
        <w:rPr>
          <w:rFonts w:ascii="Times New Roman" w:hAnsi="Times New Roman" w:cs="Times New Roman"/>
          <w:sz w:val="28"/>
          <w:szCs w:val="28"/>
        </w:rPr>
        <w:t>Арлоу</w:t>
      </w:r>
      <w:proofErr w:type="spellEnd"/>
      <w:r w:rsidRPr="00B52699">
        <w:rPr>
          <w:rFonts w:ascii="Times New Roman" w:hAnsi="Times New Roman" w:cs="Times New Roman"/>
          <w:sz w:val="28"/>
          <w:szCs w:val="28"/>
        </w:rPr>
        <w:t xml:space="preserve"> Д., </w:t>
      </w:r>
      <w:proofErr w:type="spellStart"/>
      <w:r w:rsidRPr="00B52699">
        <w:rPr>
          <w:rFonts w:ascii="Times New Roman" w:hAnsi="Times New Roman" w:cs="Times New Roman"/>
          <w:sz w:val="28"/>
          <w:szCs w:val="28"/>
        </w:rPr>
        <w:t>Нейштадт</w:t>
      </w:r>
      <w:proofErr w:type="spellEnd"/>
      <w:r w:rsidRPr="00B52699">
        <w:rPr>
          <w:rFonts w:ascii="Times New Roman" w:hAnsi="Times New Roman" w:cs="Times New Roman"/>
          <w:sz w:val="28"/>
          <w:szCs w:val="28"/>
        </w:rPr>
        <w:t xml:space="preserve"> И. UML 2 и Унифицированный процесс. Практический </w:t>
      </w:r>
      <w:proofErr w:type="spellStart"/>
      <w:r w:rsidRPr="00B52699">
        <w:rPr>
          <w:rFonts w:ascii="Times New Roman" w:hAnsi="Times New Roman" w:cs="Times New Roman"/>
          <w:sz w:val="28"/>
          <w:szCs w:val="28"/>
        </w:rPr>
        <w:t>объектно</w:t>
      </w:r>
      <w:proofErr w:type="spellEnd"/>
      <w:r w:rsidRPr="00B52699">
        <w:rPr>
          <w:rFonts w:ascii="Times New Roman" w:hAnsi="Times New Roman" w:cs="Times New Roman"/>
          <w:sz w:val="28"/>
          <w:szCs w:val="28"/>
        </w:rPr>
        <w:t xml:space="preserve">–ориентированный анализ и проектирование, 2–е издание. – Пер. с англ. – СПб: Символ–Плюс, 2007. – 624 </w:t>
      </w:r>
      <w:proofErr w:type="gramStart"/>
      <w:r w:rsidRPr="00B52699">
        <w:rPr>
          <w:rFonts w:ascii="Times New Roman" w:hAnsi="Times New Roman" w:cs="Times New Roman"/>
          <w:sz w:val="28"/>
          <w:szCs w:val="28"/>
        </w:rPr>
        <w:t>с</w:t>
      </w:r>
      <w:proofErr w:type="gramEnd"/>
      <w:r w:rsidRPr="00B52699">
        <w:rPr>
          <w:rFonts w:ascii="Times New Roman" w:hAnsi="Times New Roman" w:cs="Times New Roman"/>
          <w:sz w:val="28"/>
          <w:szCs w:val="28"/>
        </w:rPr>
        <w:t>.</w:t>
      </w:r>
    </w:p>
    <w:sectPr w:rsidR="00B52699" w:rsidRPr="00B52699" w:rsidSect="00BE07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74E4030"/>
    <w:lvl w:ilvl="0">
      <w:start w:val="1"/>
      <w:numFmt w:val="decimal"/>
      <w:pStyle w:val="1"/>
      <w:lvlText w:val="%1."/>
      <w:legacy w:legacy="1" w:legacySpace="144" w:legacyIndent="0"/>
      <w:lvlJc w:val="left"/>
      <w:rPr>
        <w:lang w:val="ru-RU"/>
      </w:rPr>
    </w:lvl>
    <w:lvl w:ilvl="1">
      <w:start w:val="1"/>
      <w:numFmt w:val="decimal"/>
      <w:pStyle w:val="2"/>
      <w:lvlText w:val="%1.%2"/>
      <w:legacy w:legacy="1" w:legacySpace="144" w:legacyIndent="0"/>
      <w:lvlJc w:val="left"/>
      <w:rPr>
        <w:lang w:val="ru-RU"/>
      </w:rPr>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F207BC3"/>
    <w:multiLevelType w:val="hybridMultilevel"/>
    <w:tmpl w:val="6F021F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E777ECF"/>
    <w:multiLevelType w:val="hybridMultilevel"/>
    <w:tmpl w:val="47D081A6"/>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nsid w:val="2836642B"/>
    <w:multiLevelType w:val="hybridMultilevel"/>
    <w:tmpl w:val="4372CF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B7049DB"/>
    <w:multiLevelType w:val="hybridMultilevel"/>
    <w:tmpl w:val="47D081A6"/>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5">
    <w:nsid w:val="55E466F1"/>
    <w:multiLevelType w:val="hybridMultilevel"/>
    <w:tmpl w:val="06F662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C056940"/>
    <w:multiLevelType w:val="hybridMultilevel"/>
    <w:tmpl w:val="73C259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3A75759"/>
    <w:multiLevelType w:val="hybridMultilevel"/>
    <w:tmpl w:val="84285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EB1654"/>
    <w:multiLevelType w:val="multilevel"/>
    <w:tmpl w:val="7494AC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lang w:val="ru-RU"/>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3ED120D"/>
    <w:multiLevelType w:val="hybridMultilevel"/>
    <w:tmpl w:val="313AD69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0">
    <w:nsid w:val="7D06298C"/>
    <w:multiLevelType w:val="hybridMultilevel"/>
    <w:tmpl w:val="3214B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D1C6E0A"/>
    <w:multiLevelType w:val="hybridMultilevel"/>
    <w:tmpl w:val="6EC05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E636B2D"/>
    <w:multiLevelType w:val="hybridMultilevel"/>
    <w:tmpl w:val="F230C3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8"/>
  </w:num>
  <w:num w:numId="3">
    <w:abstractNumId w:val="11"/>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4"/>
  </w:num>
  <w:num w:numId="8">
    <w:abstractNumId w:val="7"/>
  </w:num>
  <w:num w:numId="9">
    <w:abstractNumId w:val="2"/>
  </w:num>
  <w:num w:numId="10">
    <w:abstractNumId w:val="10"/>
  </w:num>
  <w:num w:numId="11">
    <w:abstractNumId w:val="6"/>
  </w:num>
  <w:num w:numId="12">
    <w:abstractNumId w:val="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00B9"/>
    <w:rsid w:val="00005C3B"/>
    <w:rsid w:val="000065D0"/>
    <w:rsid w:val="0000733D"/>
    <w:rsid w:val="00014A62"/>
    <w:rsid w:val="00023597"/>
    <w:rsid w:val="00025C0C"/>
    <w:rsid w:val="000317D0"/>
    <w:rsid w:val="00032D2D"/>
    <w:rsid w:val="00036335"/>
    <w:rsid w:val="0003780D"/>
    <w:rsid w:val="000408E2"/>
    <w:rsid w:val="0004593F"/>
    <w:rsid w:val="00061EA4"/>
    <w:rsid w:val="00064114"/>
    <w:rsid w:val="00075865"/>
    <w:rsid w:val="000764A5"/>
    <w:rsid w:val="00076E13"/>
    <w:rsid w:val="00087963"/>
    <w:rsid w:val="000A1944"/>
    <w:rsid w:val="000A663C"/>
    <w:rsid w:val="000B07B7"/>
    <w:rsid w:val="000B0C3F"/>
    <w:rsid w:val="000B5B2D"/>
    <w:rsid w:val="000D6191"/>
    <w:rsid w:val="000D7FC4"/>
    <w:rsid w:val="000E1680"/>
    <w:rsid w:val="000E4139"/>
    <w:rsid w:val="000E4BBB"/>
    <w:rsid w:val="000E4FE5"/>
    <w:rsid w:val="000E6D1A"/>
    <w:rsid w:val="000F1B49"/>
    <w:rsid w:val="000F1E02"/>
    <w:rsid w:val="000F3398"/>
    <w:rsid w:val="000F394B"/>
    <w:rsid w:val="000F6E5E"/>
    <w:rsid w:val="00111230"/>
    <w:rsid w:val="001178E7"/>
    <w:rsid w:val="0012006D"/>
    <w:rsid w:val="001220A9"/>
    <w:rsid w:val="001223AB"/>
    <w:rsid w:val="00127256"/>
    <w:rsid w:val="001277BC"/>
    <w:rsid w:val="00127E29"/>
    <w:rsid w:val="00127ECF"/>
    <w:rsid w:val="001319AD"/>
    <w:rsid w:val="00132229"/>
    <w:rsid w:val="0013253C"/>
    <w:rsid w:val="001463B4"/>
    <w:rsid w:val="00155E17"/>
    <w:rsid w:val="001625F9"/>
    <w:rsid w:val="00162EC8"/>
    <w:rsid w:val="00163971"/>
    <w:rsid w:val="00170ABE"/>
    <w:rsid w:val="00176689"/>
    <w:rsid w:val="00177131"/>
    <w:rsid w:val="00182ABE"/>
    <w:rsid w:val="00183668"/>
    <w:rsid w:val="00186657"/>
    <w:rsid w:val="00196979"/>
    <w:rsid w:val="001A18A5"/>
    <w:rsid w:val="001B3E87"/>
    <w:rsid w:val="001B5DE6"/>
    <w:rsid w:val="001B5EC0"/>
    <w:rsid w:val="001C14CE"/>
    <w:rsid w:val="001C3833"/>
    <w:rsid w:val="001C60D6"/>
    <w:rsid w:val="001D4270"/>
    <w:rsid w:val="001E0754"/>
    <w:rsid w:val="001E46E5"/>
    <w:rsid w:val="001E4883"/>
    <w:rsid w:val="001E7701"/>
    <w:rsid w:val="001F2014"/>
    <w:rsid w:val="001F2FD7"/>
    <w:rsid w:val="001F6053"/>
    <w:rsid w:val="001F718F"/>
    <w:rsid w:val="00200910"/>
    <w:rsid w:val="00204CE8"/>
    <w:rsid w:val="00205ED2"/>
    <w:rsid w:val="00206FBE"/>
    <w:rsid w:val="002137BF"/>
    <w:rsid w:val="00215F9D"/>
    <w:rsid w:val="0021614F"/>
    <w:rsid w:val="002230AE"/>
    <w:rsid w:val="00224E5B"/>
    <w:rsid w:val="00226176"/>
    <w:rsid w:val="002271FC"/>
    <w:rsid w:val="002373EB"/>
    <w:rsid w:val="00242956"/>
    <w:rsid w:val="00244E38"/>
    <w:rsid w:val="002452DB"/>
    <w:rsid w:val="002520FC"/>
    <w:rsid w:val="00252112"/>
    <w:rsid w:val="00257FE4"/>
    <w:rsid w:val="002643B8"/>
    <w:rsid w:val="00265471"/>
    <w:rsid w:val="00265883"/>
    <w:rsid w:val="00267E95"/>
    <w:rsid w:val="00270E0B"/>
    <w:rsid w:val="0027285F"/>
    <w:rsid w:val="002824DA"/>
    <w:rsid w:val="00293147"/>
    <w:rsid w:val="002A71E0"/>
    <w:rsid w:val="002A790E"/>
    <w:rsid w:val="002B30EF"/>
    <w:rsid w:val="002B5C72"/>
    <w:rsid w:val="002C7ACD"/>
    <w:rsid w:val="002E1D14"/>
    <w:rsid w:val="002E5022"/>
    <w:rsid w:val="002E626F"/>
    <w:rsid w:val="0030310F"/>
    <w:rsid w:val="00310360"/>
    <w:rsid w:val="00313B87"/>
    <w:rsid w:val="003229CB"/>
    <w:rsid w:val="0033295C"/>
    <w:rsid w:val="0033439E"/>
    <w:rsid w:val="0033704E"/>
    <w:rsid w:val="003462A1"/>
    <w:rsid w:val="003546C0"/>
    <w:rsid w:val="00354ACA"/>
    <w:rsid w:val="003633C1"/>
    <w:rsid w:val="0037008D"/>
    <w:rsid w:val="00372E75"/>
    <w:rsid w:val="003734F4"/>
    <w:rsid w:val="00373663"/>
    <w:rsid w:val="003823BE"/>
    <w:rsid w:val="003849FD"/>
    <w:rsid w:val="003A3E31"/>
    <w:rsid w:val="003B6C3C"/>
    <w:rsid w:val="003B7414"/>
    <w:rsid w:val="003C1897"/>
    <w:rsid w:val="003D049F"/>
    <w:rsid w:val="003E1CDE"/>
    <w:rsid w:val="003F0348"/>
    <w:rsid w:val="004027ED"/>
    <w:rsid w:val="00405596"/>
    <w:rsid w:val="00405C4C"/>
    <w:rsid w:val="00406642"/>
    <w:rsid w:val="00413815"/>
    <w:rsid w:val="00426988"/>
    <w:rsid w:val="0042761B"/>
    <w:rsid w:val="00455CF4"/>
    <w:rsid w:val="00464719"/>
    <w:rsid w:val="00467DFF"/>
    <w:rsid w:val="00472824"/>
    <w:rsid w:val="00477D74"/>
    <w:rsid w:val="00477E6C"/>
    <w:rsid w:val="0048009F"/>
    <w:rsid w:val="00495D3E"/>
    <w:rsid w:val="004A0143"/>
    <w:rsid w:val="004A3427"/>
    <w:rsid w:val="004A5D62"/>
    <w:rsid w:val="004A7EC1"/>
    <w:rsid w:val="004B22A8"/>
    <w:rsid w:val="004B3FF9"/>
    <w:rsid w:val="004C07E6"/>
    <w:rsid w:val="004C5598"/>
    <w:rsid w:val="004D6C93"/>
    <w:rsid w:val="004D70E7"/>
    <w:rsid w:val="004E2818"/>
    <w:rsid w:val="004E4EF3"/>
    <w:rsid w:val="004F1B43"/>
    <w:rsid w:val="004F2DF9"/>
    <w:rsid w:val="004F4DF6"/>
    <w:rsid w:val="00503F1A"/>
    <w:rsid w:val="00506FE0"/>
    <w:rsid w:val="005156D3"/>
    <w:rsid w:val="00516555"/>
    <w:rsid w:val="005368D4"/>
    <w:rsid w:val="00544203"/>
    <w:rsid w:val="00544280"/>
    <w:rsid w:val="00552709"/>
    <w:rsid w:val="0055557F"/>
    <w:rsid w:val="0056038B"/>
    <w:rsid w:val="00566553"/>
    <w:rsid w:val="0056668F"/>
    <w:rsid w:val="00572431"/>
    <w:rsid w:val="00572509"/>
    <w:rsid w:val="0058468D"/>
    <w:rsid w:val="0059462B"/>
    <w:rsid w:val="00595421"/>
    <w:rsid w:val="005969AC"/>
    <w:rsid w:val="00596D86"/>
    <w:rsid w:val="005A7F85"/>
    <w:rsid w:val="005B7218"/>
    <w:rsid w:val="005E2786"/>
    <w:rsid w:val="005F0003"/>
    <w:rsid w:val="005F004F"/>
    <w:rsid w:val="005F0CC1"/>
    <w:rsid w:val="0061247E"/>
    <w:rsid w:val="00612EE2"/>
    <w:rsid w:val="00631471"/>
    <w:rsid w:val="00633D8C"/>
    <w:rsid w:val="0063503E"/>
    <w:rsid w:val="00635E78"/>
    <w:rsid w:val="00647D9E"/>
    <w:rsid w:val="00661C00"/>
    <w:rsid w:val="00661F19"/>
    <w:rsid w:val="006668F6"/>
    <w:rsid w:val="006677BF"/>
    <w:rsid w:val="0067175F"/>
    <w:rsid w:val="0068456F"/>
    <w:rsid w:val="006961A5"/>
    <w:rsid w:val="006A31A1"/>
    <w:rsid w:val="006A3784"/>
    <w:rsid w:val="006B1FCA"/>
    <w:rsid w:val="006B6064"/>
    <w:rsid w:val="006D20BE"/>
    <w:rsid w:val="006E4504"/>
    <w:rsid w:val="006E6767"/>
    <w:rsid w:val="006F0281"/>
    <w:rsid w:val="006F13F8"/>
    <w:rsid w:val="006F2B7E"/>
    <w:rsid w:val="006F62F7"/>
    <w:rsid w:val="007057AF"/>
    <w:rsid w:val="0071174F"/>
    <w:rsid w:val="007171AD"/>
    <w:rsid w:val="00726FBD"/>
    <w:rsid w:val="007274E5"/>
    <w:rsid w:val="00731AEB"/>
    <w:rsid w:val="007339CA"/>
    <w:rsid w:val="00737A46"/>
    <w:rsid w:val="007433A4"/>
    <w:rsid w:val="00752422"/>
    <w:rsid w:val="007534FD"/>
    <w:rsid w:val="00754E97"/>
    <w:rsid w:val="00761850"/>
    <w:rsid w:val="00761C87"/>
    <w:rsid w:val="0076422E"/>
    <w:rsid w:val="00766E69"/>
    <w:rsid w:val="007700D3"/>
    <w:rsid w:val="007734A6"/>
    <w:rsid w:val="00776C55"/>
    <w:rsid w:val="00777421"/>
    <w:rsid w:val="00777F4F"/>
    <w:rsid w:val="007806DF"/>
    <w:rsid w:val="007818A6"/>
    <w:rsid w:val="00785541"/>
    <w:rsid w:val="00785950"/>
    <w:rsid w:val="00791F84"/>
    <w:rsid w:val="007B1325"/>
    <w:rsid w:val="007B478C"/>
    <w:rsid w:val="007B4D78"/>
    <w:rsid w:val="007C0E92"/>
    <w:rsid w:val="007C0FC4"/>
    <w:rsid w:val="007C1DD7"/>
    <w:rsid w:val="007C2544"/>
    <w:rsid w:val="007D2BF7"/>
    <w:rsid w:val="007D5A8D"/>
    <w:rsid w:val="007E5E22"/>
    <w:rsid w:val="007E6CED"/>
    <w:rsid w:val="007F4A24"/>
    <w:rsid w:val="007F4C75"/>
    <w:rsid w:val="007F5C95"/>
    <w:rsid w:val="00816470"/>
    <w:rsid w:val="00821667"/>
    <w:rsid w:val="00823234"/>
    <w:rsid w:val="00830288"/>
    <w:rsid w:val="00830EE1"/>
    <w:rsid w:val="008349A3"/>
    <w:rsid w:val="008527DF"/>
    <w:rsid w:val="00852B20"/>
    <w:rsid w:val="00853C94"/>
    <w:rsid w:val="008546CB"/>
    <w:rsid w:val="00854F03"/>
    <w:rsid w:val="008600EA"/>
    <w:rsid w:val="00862C33"/>
    <w:rsid w:val="008640F5"/>
    <w:rsid w:val="008657FC"/>
    <w:rsid w:val="00865E23"/>
    <w:rsid w:val="008718AF"/>
    <w:rsid w:val="00872F51"/>
    <w:rsid w:val="0087383D"/>
    <w:rsid w:val="00875A0C"/>
    <w:rsid w:val="00884CB9"/>
    <w:rsid w:val="00893F6F"/>
    <w:rsid w:val="008A2469"/>
    <w:rsid w:val="008B2556"/>
    <w:rsid w:val="008B2E8B"/>
    <w:rsid w:val="008B39A7"/>
    <w:rsid w:val="008B502A"/>
    <w:rsid w:val="008B55D9"/>
    <w:rsid w:val="008C53B9"/>
    <w:rsid w:val="008C69C1"/>
    <w:rsid w:val="008D025A"/>
    <w:rsid w:val="008D32C2"/>
    <w:rsid w:val="008D3A46"/>
    <w:rsid w:val="008E447D"/>
    <w:rsid w:val="008E5419"/>
    <w:rsid w:val="008E5870"/>
    <w:rsid w:val="008F1D2E"/>
    <w:rsid w:val="008F5968"/>
    <w:rsid w:val="00902425"/>
    <w:rsid w:val="00914F0C"/>
    <w:rsid w:val="00915ED9"/>
    <w:rsid w:val="00924E5A"/>
    <w:rsid w:val="00926170"/>
    <w:rsid w:val="009335CF"/>
    <w:rsid w:val="0094143C"/>
    <w:rsid w:val="00942BC9"/>
    <w:rsid w:val="009477BF"/>
    <w:rsid w:val="00961440"/>
    <w:rsid w:val="0096459A"/>
    <w:rsid w:val="0097121E"/>
    <w:rsid w:val="00972BF6"/>
    <w:rsid w:val="009832F2"/>
    <w:rsid w:val="00993E03"/>
    <w:rsid w:val="009943F7"/>
    <w:rsid w:val="00994B31"/>
    <w:rsid w:val="009A05C3"/>
    <w:rsid w:val="009B1C4A"/>
    <w:rsid w:val="009B2D88"/>
    <w:rsid w:val="009B5EA5"/>
    <w:rsid w:val="009C3B7E"/>
    <w:rsid w:val="009C7D12"/>
    <w:rsid w:val="009E1E13"/>
    <w:rsid w:val="00A030E9"/>
    <w:rsid w:val="00A04B52"/>
    <w:rsid w:val="00A057F4"/>
    <w:rsid w:val="00A13886"/>
    <w:rsid w:val="00A141E2"/>
    <w:rsid w:val="00A20D72"/>
    <w:rsid w:val="00A32DE5"/>
    <w:rsid w:val="00A33CB0"/>
    <w:rsid w:val="00A347D3"/>
    <w:rsid w:val="00A3481C"/>
    <w:rsid w:val="00A41567"/>
    <w:rsid w:val="00A425C1"/>
    <w:rsid w:val="00A43763"/>
    <w:rsid w:val="00A6305C"/>
    <w:rsid w:val="00A67E57"/>
    <w:rsid w:val="00A73C95"/>
    <w:rsid w:val="00A816B2"/>
    <w:rsid w:val="00A95C51"/>
    <w:rsid w:val="00AA19B9"/>
    <w:rsid w:val="00AA1E88"/>
    <w:rsid w:val="00AA2988"/>
    <w:rsid w:val="00AA5ECD"/>
    <w:rsid w:val="00AB4D55"/>
    <w:rsid w:val="00AC147F"/>
    <w:rsid w:val="00AD6BC4"/>
    <w:rsid w:val="00AD796C"/>
    <w:rsid w:val="00AE34F3"/>
    <w:rsid w:val="00AE419C"/>
    <w:rsid w:val="00AE6DC2"/>
    <w:rsid w:val="00AF44DA"/>
    <w:rsid w:val="00AF688B"/>
    <w:rsid w:val="00B024D3"/>
    <w:rsid w:val="00B02D2A"/>
    <w:rsid w:val="00B0449D"/>
    <w:rsid w:val="00B10C22"/>
    <w:rsid w:val="00B17C15"/>
    <w:rsid w:val="00B23C4B"/>
    <w:rsid w:val="00B24274"/>
    <w:rsid w:val="00B3593A"/>
    <w:rsid w:val="00B4459B"/>
    <w:rsid w:val="00B47319"/>
    <w:rsid w:val="00B52699"/>
    <w:rsid w:val="00B53D7B"/>
    <w:rsid w:val="00B62EA9"/>
    <w:rsid w:val="00B65862"/>
    <w:rsid w:val="00B728D4"/>
    <w:rsid w:val="00B7509F"/>
    <w:rsid w:val="00B777F3"/>
    <w:rsid w:val="00B77ACF"/>
    <w:rsid w:val="00B824BB"/>
    <w:rsid w:val="00BB00B9"/>
    <w:rsid w:val="00BB0433"/>
    <w:rsid w:val="00BB101E"/>
    <w:rsid w:val="00BB1499"/>
    <w:rsid w:val="00BB3203"/>
    <w:rsid w:val="00BB4CD3"/>
    <w:rsid w:val="00BC3D7B"/>
    <w:rsid w:val="00BC58AB"/>
    <w:rsid w:val="00BD0E13"/>
    <w:rsid w:val="00BE074C"/>
    <w:rsid w:val="00BE234E"/>
    <w:rsid w:val="00BE3FE8"/>
    <w:rsid w:val="00BE47F0"/>
    <w:rsid w:val="00BF344F"/>
    <w:rsid w:val="00BF5163"/>
    <w:rsid w:val="00BF690E"/>
    <w:rsid w:val="00C113EE"/>
    <w:rsid w:val="00C236B5"/>
    <w:rsid w:val="00C2392A"/>
    <w:rsid w:val="00C31249"/>
    <w:rsid w:val="00C31DB9"/>
    <w:rsid w:val="00C320BD"/>
    <w:rsid w:val="00C342F7"/>
    <w:rsid w:val="00C37886"/>
    <w:rsid w:val="00C51896"/>
    <w:rsid w:val="00C52BF2"/>
    <w:rsid w:val="00C5356A"/>
    <w:rsid w:val="00C66B49"/>
    <w:rsid w:val="00C66E1B"/>
    <w:rsid w:val="00C67712"/>
    <w:rsid w:val="00C707E9"/>
    <w:rsid w:val="00C76CF6"/>
    <w:rsid w:val="00C81601"/>
    <w:rsid w:val="00C82EAF"/>
    <w:rsid w:val="00C90A4F"/>
    <w:rsid w:val="00C91208"/>
    <w:rsid w:val="00C95578"/>
    <w:rsid w:val="00CB2C6C"/>
    <w:rsid w:val="00CB4864"/>
    <w:rsid w:val="00CB6E4F"/>
    <w:rsid w:val="00CC0BCA"/>
    <w:rsid w:val="00CE08A1"/>
    <w:rsid w:val="00CE3607"/>
    <w:rsid w:val="00CF34EA"/>
    <w:rsid w:val="00CF3D22"/>
    <w:rsid w:val="00CF5499"/>
    <w:rsid w:val="00CF6A6C"/>
    <w:rsid w:val="00D00E1C"/>
    <w:rsid w:val="00D12A25"/>
    <w:rsid w:val="00D13D04"/>
    <w:rsid w:val="00D14513"/>
    <w:rsid w:val="00D14B83"/>
    <w:rsid w:val="00D314B1"/>
    <w:rsid w:val="00D33DCA"/>
    <w:rsid w:val="00D36A8E"/>
    <w:rsid w:val="00D37610"/>
    <w:rsid w:val="00D407DA"/>
    <w:rsid w:val="00D4236C"/>
    <w:rsid w:val="00D46114"/>
    <w:rsid w:val="00D46945"/>
    <w:rsid w:val="00D6095E"/>
    <w:rsid w:val="00D64B4D"/>
    <w:rsid w:val="00D726FF"/>
    <w:rsid w:val="00D836F2"/>
    <w:rsid w:val="00D865E4"/>
    <w:rsid w:val="00D869AB"/>
    <w:rsid w:val="00D9659E"/>
    <w:rsid w:val="00DA3D64"/>
    <w:rsid w:val="00DA3FD7"/>
    <w:rsid w:val="00DB31A1"/>
    <w:rsid w:val="00DB463C"/>
    <w:rsid w:val="00DB6E48"/>
    <w:rsid w:val="00DC1AAE"/>
    <w:rsid w:val="00DC2E57"/>
    <w:rsid w:val="00DC44C6"/>
    <w:rsid w:val="00DD167C"/>
    <w:rsid w:val="00DD5ACF"/>
    <w:rsid w:val="00DD7301"/>
    <w:rsid w:val="00DE30E7"/>
    <w:rsid w:val="00DE507C"/>
    <w:rsid w:val="00DE636A"/>
    <w:rsid w:val="00DE6B37"/>
    <w:rsid w:val="00DF0019"/>
    <w:rsid w:val="00DF03E3"/>
    <w:rsid w:val="00E009BA"/>
    <w:rsid w:val="00E02183"/>
    <w:rsid w:val="00E0692E"/>
    <w:rsid w:val="00E11050"/>
    <w:rsid w:val="00E122B4"/>
    <w:rsid w:val="00E12AEE"/>
    <w:rsid w:val="00E13129"/>
    <w:rsid w:val="00E13E44"/>
    <w:rsid w:val="00E143A8"/>
    <w:rsid w:val="00E158F9"/>
    <w:rsid w:val="00E15CCB"/>
    <w:rsid w:val="00E20C26"/>
    <w:rsid w:val="00E20F95"/>
    <w:rsid w:val="00E246A2"/>
    <w:rsid w:val="00E270DB"/>
    <w:rsid w:val="00E32867"/>
    <w:rsid w:val="00E33AF7"/>
    <w:rsid w:val="00E34B7F"/>
    <w:rsid w:val="00E37592"/>
    <w:rsid w:val="00E5056D"/>
    <w:rsid w:val="00E50C13"/>
    <w:rsid w:val="00E51D51"/>
    <w:rsid w:val="00E541D6"/>
    <w:rsid w:val="00E65C62"/>
    <w:rsid w:val="00E7298D"/>
    <w:rsid w:val="00E8675B"/>
    <w:rsid w:val="00E93603"/>
    <w:rsid w:val="00EA4DC4"/>
    <w:rsid w:val="00EA60BF"/>
    <w:rsid w:val="00EB5A76"/>
    <w:rsid w:val="00EC4087"/>
    <w:rsid w:val="00ED1C7C"/>
    <w:rsid w:val="00ED5095"/>
    <w:rsid w:val="00ED72A0"/>
    <w:rsid w:val="00EE7C59"/>
    <w:rsid w:val="00EF6724"/>
    <w:rsid w:val="00F01697"/>
    <w:rsid w:val="00F07741"/>
    <w:rsid w:val="00F11DCB"/>
    <w:rsid w:val="00F14EDC"/>
    <w:rsid w:val="00F16A23"/>
    <w:rsid w:val="00F20622"/>
    <w:rsid w:val="00F21034"/>
    <w:rsid w:val="00F23EEA"/>
    <w:rsid w:val="00F246A2"/>
    <w:rsid w:val="00F31931"/>
    <w:rsid w:val="00F4322B"/>
    <w:rsid w:val="00F43909"/>
    <w:rsid w:val="00F43B6D"/>
    <w:rsid w:val="00F44855"/>
    <w:rsid w:val="00F52490"/>
    <w:rsid w:val="00F52C1F"/>
    <w:rsid w:val="00F5622D"/>
    <w:rsid w:val="00F565B6"/>
    <w:rsid w:val="00F70B4B"/>
    <w:rsid w:val="00F72A45"/>
    <w:rsid w:val="00F73051"/>
    <w:rsid w:val="00F74F18"/>
    <w:rsid w:val="00F824EE"/>
    <w:rsid w:val="00F82832"/>
    <w:rsid w:val="00F84649"/>
    <w:rsid w:val="00F8544D"/>
    <w:rsid w:val="00F96B69"/>
    <w:rsid w:val="00FA3EC4"/>
    <w:rsid w:val="00FA4A5C"/>
    <w:rsid w:val="00FA6AD5"/>
    <w:rsid w:val="00FA716C"/>
    <w:rsid w:val="00FA75C1"/>
    <w:rsid w:val="00FB7676"/>
    <w:rsid w:val="00FB7F9A"/>
    <w:rsid w:val="00FC3C45"/>
    <w:rsid w:val="00FD06C5"/>
    <w:rsid w:val="00FD5282"/>
    <w:rsid w:val="00FE42CB"/>
    <w:rsid w:val="00FF17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1E13"/>
    <w:pPr>
      <w:spacing w:line="240" w:lineRule="auto"/>
      <w:ind w:left="720"/>
      <w:jc w:val="both"/>
    </w:pPr>
    <w:rPr>
      <w:rFonts w:ascii="Times New Roman" w:hAnsi="Times New Roman"/>
      <w:sz w:val="28"/>
      <w:lang w:val="ru-RU"/>
    </w:rPr>
  </w:style>
  <w:style w:type="paragraph" w:styleId="1">
    <w:name w:val="heading 1"/>
    <w:basedOn w:val="a"/>
    <w:next w:val="a"/>
    <w:link w:val="10"/>
    <w:qFormat/>
    <w:rsid w:val="00F20622"/>
    <w:pPr>
      <w:keepNext/>
      <w:keepLines/>
      <w:numPr>
        <w:numId w:val="1"/>
      </w:numPr>
      <w:spacing w:before="480" w:after="240" w:line="240" w:lineRule="atLeast"/>
      <w:jc w:val="center"/>
      <w:outlineLvl w:val="0"/>
    </w:pPr>
    <w:rPr>
      <w:rFonts w:eastAsia="Times New Roman" w:cs="Times New Roman"/>
      <w:b/>
      <w:kern w:val="28"/>
      <w:sz w:val="36"/>
      <w:szCs w:val="20"/>
      <w:lang w:val="en-US"/>
    </w:rPr>
  </w:style>
  <w:style w:type="paragraph" w:styleId="2">
    <w:name w:val="heading 2"/>
    <w:basedOn w:val="a"/>
    <w:next w:val="a"/>
    <w:link w:val="20"/>
    <w:qFormat/>
    <w:rsid w:val="00D64B4D"/>
    <w:pPr>
      <w:keepNext/>
      <w:keepLines/>
      <w:numPr>
        <w:ilvl w:val="1"/>
        <w:numId w:val="1"/>
      </w:numPr>
      <w:spacing w:before="280" w:after="280" w:line="240" w:lineRule="atLeast"/>
      <w:jc w:val="center"/>
      <w:outlineLvl w:val="1"/>
    </w:pPr>
    <w:rPr>
      <w:rFonts w:eastAsia="Times New Roman" w:cs="Times New Roman"/>
      <w:b/>
      <w:szCs w:val="20"/>
      <w:lang w:val="en-US"/>
    </w:rPr>
  </w:style>
  <w:style w:type="paragraph" w:styleId="3">
    <w:name w:val="heading 3"/>
    <w:basedOn w:val="a"/>
    <w:next w:val="a"/>
    <w:link w:val="30"/>
    <w:qFormat/>
    <w:rsid w:val="004A5D62"/>
    <w:pPr>
      <w:numPr>
        <w:ilvl w:val="2"/>
        <w:numId w:val="1"/>
      </w:numPr>
      <w:spacing w:before="240" w:after="240" w:line="240" w:lineRule="exact"/>
      <w:jc w:val="center"/>
      <w:outlineLvl w:val="2"/>
    </w:pPr>
    <w:rPr>
      <w:rFonts w:eastAsia="Times New Roman" w:cs="Times New Roman"/>
      <w:b/>
      <w:szCs w:val="20"/>
      <w:lang w:val="en-US"/>
    </w:rPr>
  </w:style>
  <w:style w:type="paragraph" w:styleId="4">
    <w:name w:val="heading 4"/>
    <w:basedOn w:val="a"/>
    <w:next w:val="a"/>
    <w:link w:val="40"/>
    <w:qFormat/>
    <w:rsid w:val="009B1C4A"/>
    <w:pPr>
      <w:keepNext/>
      <w:numPr>
        <w:ilvl w:val="3"/>
        <w:numId w:val="1"/>
      </w:numPr>
      <w:spacing w:before="240" w:after="60" w:line="220" w:lineRule="exact"/>
      <w:outlineLvl w:val="3"/>
    </w:pPr>
    <w:rPr>
      <w:rFonts w:eastAsia="Times New Roman" w:cs="Times New Roman"/>
      <w:b/>
      <w:i/>
      <w:szCs w:val="20"/>
      <w:lang w:val="en-US"/>
    </w:rPr>
  </w:style>
  <w:style w:type="paragraph" w:styleId="5">
    <w:name w:val="heading 5"/>
    <w:basedOn w:val="a"/>
    <w:next w:val="a"/>
    <w:link w:val="50"/>
    <w:qFormat/>
    <w:rsid w:val="009B1C4A"/>
    <w:pPr>
      <w:numPr>
        <w:ilvl w:val="4"/>
        <w:numId w:val="1"/>
      </w:numPr>
      <w:spacing w:before="240" w:after="60" w:line="220" w:lineRule="exact"/>
      <w:outlineLvl w:val="4"/>
    </w:pPr>
    <w:rPr>
      <w:rFonts w:ascii="Arial" w:eastAsia="Times New Roman" w:hAnsi="Arial" w:cs="Times New Roman"/>
      <w:szCs w:val="20"/>
      <w:lang w:val="en-US"/>
    </w:rPr>
  </w:style>
  <w:style w:type="paragraph" w:styleId="6">
    <w:name w:val="heading 6"/>
    <w:basedOn w:val="a"/>
    <w:next w:val="a"/>
    <w:link w:val="60"/>
    <w:qFormat/>
    <w:rsid w:val="009B1C4A"/>
    <w:pPr>
      <w:numPr>
        <w:ilvl w:val="5"/>
        <w:numId w:val="1"/>
      </w:numPr>
      <w:spacing w:before="240" w:after="60" w:line="220" w:lineRule="exact"/>
      <w:outlineLvl w:val="5"/>
    </w:pPr>
    <w:rPr>
      <w:rFonts w:ascii="Arial" w:eastAsia="Times New Roman" w:hAnsi="Arial" w:cs="Times New Roman"/>
      <w:i/>
      <w:szCs w:val="20"/>
      <w:lang w:val="en-US"/>
    </w:rPr>
  </w:style>
  <w:style w:type="paragraph" w:styleId="7">
    <w:name w:val="heading 7"/>
    <w:basedOn w:val="a"/>
    <w:next w:val="a"/>
    <w:link w:val="70"/>
    <w:qFormat/>
    <w:rsid w:val="009B1C4A"/>
    <w:pPr>
      <w:numPr>
        <w:ilvl w:val="6"/>
        <w:numId w:val="1"/>
      </w:numPr>
      <w:spacing w:before="240" w:after="60" w:line="220" w:lineRule="exact"/>
      <w:outlineLvl w:val="6"/>
    </w:pPr>
    <w:rPr>
      <w:rFonts w:ascii="Arial" w:eastAsia="Times New Roman" w:hAnsi="Arial" w:cs="Times New Roman"/>
      <w:sz w:val="20"/>
      <w:szCs w:val="20"/>
      <w:lang w:val="en-US"/>
    </w:rPr>
  </w:style>
  <w:style w:type="paragraph" w:styleId="8">
    <w:name w:val="heading 8"/>
    <w:basedOn w:val="a"/>
    <w:next w:val="a"/>
    <w:link w:val="80"/>
    <w:qFormat/>
    <w:rsid w:val="009B1C4A"/>
    <w:pPr>
      <w:numPr>
        <w:ilvl w:val="7"/>
        <w:numId w:val="1"/>
      </w:numPr>
      <w:spacing w:before="240" w:after="60" w:line="220" w:lineRule="exact"/>
      <w:outlineLvl w:val="7"/>
    </w:pPr>
    <w:rPr>
      <w:rFonts w:ascii="Arial" w:eastAsia="Times New Roman" w:hAnsi="Arial" w:cs="Times New Roman"/>
      <w:i/>
      <w:sz w:val="20"/>
      <w:szCs w:val="20"/>
      <w:lang w:val="en-US"/>
    </w:rPr>
  </w:style>
  <w:style w:type="paragraph" w:styleId="9">
    <w:name w:val="heading 9"/>
    <w:basedOn w:val="a"/>
    <w:next w:val="a"/>
    <w:link w:val="90"/>
    <w:qFormat/>
    <w:rsid w:val="009B1C4A"/>
    <w:pPr>
      <w:numPr>
        <w:ilvl w:val="8"/>
        <w:numId w:val="1"/>
      </w:numPr>
      <w:spacing w:before="240" w:after="60" w:line="220" w:lineRule="exact"/>
      <w:outlineLvl w:val="8"/>
    </w:pPr>
    <w:rPr>
      <w:rFonts w:ascii="Arial" w:eastAsia="Times New Roman" w:hAnsi="Arial" w:cs="Times New Roman"/>
      <w:i/>
      <w:sz w:val="18"/>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W-Default1">
    <w:name w:val="WW-Default1"/>
    <w:rsid w:val="00BB00B9"/>
    <w:pPr>
      <w:suppressAutoHyphens/>
      <w:autoSpaceDE w:val="0"/>
      <w:spacing w:after="0" w:line="240" w:lineRule="auto"/>
    </w:pPr>
    <w:rPr>
      <w:rFonts w:ascii="Times New Roman" w:eastAsia="Arial" w:hAnsi="Times New Roman" w:cs="Times New Roman"/>
      <w:color w:val="000000"/>
      <w:sz w:val="24"/>
      <w:szCs w:val="24"/>
      <w:lang w:val="ru-RU" w:eastAsia="ar-SA"/>
    </w:rPr>
  </w:style>
  <w:style w:type="paragraph" w:styleId="a3">
    <w:name w:val="Normal (Web)"/>
    <w:basedOn w:val="a"/>
    <w:uiPriority w:val="99"/>
    <w:rsid w:val="00BB00B9"/>
    <w:pPr>
      <w:spacing w:before="50" w:after="50"/>
    </w:pPr>
    <w:rPr>
      <w:rFonts w:ascii="Verdana" w:eastAsia="Times New Roman" w:hAnsi="Verdana" w:cs="Times New Roman"/>
      <w:color w:val="000000"/>
      <w:sz w:val="12"/>
      <w:szCs w:val="12"/>
      <w:lang w:eastAsia="ru-RU"/>
    </w:rPr>
  </w:style>
  <w:style w:type="table" w:styleId="a4">
    <w:name w:val="Table Grid"/>
    <w:basedOn w:val="a1"/>
    <w:rsid w:val="00BB00B9"/>
    <w:pPr>
      <w:spacing w:after="0" w:line="240" w:lineRule="auto"/>
    </w:pPr>
    <w:rPr>
      <w:rFonts w:eastAsiaTheme="minorEastAsia"/>
      <w:lang w:val="ru-RU"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Заголовок 1 Знак"/>
    <w:basedOn w:val="a0"/>
    <w:link w:val="1"/>
    <w:rsid w:val="00F20622"/>
    <w:rPr>
      <w:rFonts w:ascii="Times New Roman" w:eastAsia="Times New Roman" w:hAnsi="Times New Roman" w:cs="Times New Roman"/>
      <w:b/>
      <w:kern w:val="28"/>
      <w:sz w:val="36"/>
      <w:szCs w:val="20"/>
    </w:rPr>
  </w:style>
  <w:style w:type="character" w:customStyle="1" w:styleId="20">
    <w:name w:val="Заголовок 2 Знак"/>
    <w:basedOn w:val="a0"/>
    <w:link w:val="2"/>
    <w:rsid w:val="00D64B4D"/>
    <w:rPr>
      <w:rFonts w:ascii="Times New Roman" w:eastAsia="Times New Roman" w:hAnsi="Times New Roman" w:cs="Times New Roman"/>
      <w:b/>
      <w:sz w:val="28"/>
      <w:szCs w:val="20"/>
    </w:rPr>
  </w:style>
  <w:style w:type="character" w:customStyle="1" w:styleId="30">
    <w:name w:val="Заголовок 3 Знак"/>
    <w:basedOn w:val="a0"/>
    <w:link w:val="3"/>
    <w:rsid w:val="004A5D62"/>
    <w:rPr>
      <w:rFonts w:ascii="Times New Roman" w:eastAsia="Times New Roman" w:hAnsi="Times New Roman" w:cs="Times New Roman"/>
      <w:b/>
      <w:sz w:val="28"/>
      <w:szCs w:val="20"/>
    </w:rPr>
  </w:style>
  <w:style w:type="character" w:customStyle="1" w:styleId="40">
    <w:name w:val="Заголовок 4 Знак"/>
    <w:basedOn w:val="a0"/>
    <w:link w:val="4"/>
    <w:rsid w:val="009B1C4A"/>
    <w:rPr>
      <w:rFonts w:ascii="Times New Roman" w:eastAsia="Times New Roman" w:hAnsi="Times New Roman" w:cs="Times New Roman"/>
      <w:b/>
      <w:i/>
      <w:szCs w:val="20"/>
    </w:rPr>
  </w:style>
  <w:style w:type="character" w:customStyle="1" w:styleId="50">
    <w:name w:val="Заголовок 5 Знак"/>
    <w:basedOn w:val="a0"/>
    <w:link w:val="5"/>
    <w:rsid w:val="009B1C4A"/>
    <w:rPr>
      <w:rFonts w:ascii="Arial" w:eastAsia="Times New Roman" w:hAnsi="Arial" w:cs="Times New Roman"/>
      <w:szCs w:val="20"/>
    </w:rPr>
  </w:style>
  <w:style w:type="character" w:customStyle="1" w:styleId="60">
    <w:name w:val="Заголовок 6 Знак"/>
    <w:basedOn w:val="a0"/>
    <w:link w:val="6"/>
    <w:rsid w:val="009B1C4A"/>
    <w:rPr>
      <w:rFonts w:ascii="Arial" w:eastAsia="Times New Roman" w:hAnsi="Arial" w:cs="Times New Roman"/>
      <w:i/>
      <w:szCs w:val="20"/>
    </w:rPr>
  </w:style>
  <w:style w:type="character" w:customStyle="1" w:styleId="70">
    <w:name w:val="Заголовок 7 Знак"/>
    <w:basedOn w:val="a0"/>
    <w:link w:val="7"/>
    <w:rsid w:val="009B1C4A"/>
    <w:rPr>
      <w:rFonts w:ascii="Arial" w:eastAsia="Times New Roman" w:hAnsi="Arial" w:cs="Times New Roman"/>
      <w:sz w:val="20"/>
      <w:szCs w:val="20"/>
    </w:rPr>
  </w:style>
  <w:style w:type="character" w:customStyle="1" w:styleId="80">
    <w:name w:val="Заголовок 8 Знак"/>
    <w:basedOn w:val="a0"/>
    <w:link w:val="8"/>
    <w:rsid w:val="009B1C4A"/>
    <w:rPr>
      <w:rFonts w:ascii="Arial" w:eastAsia="Times New Roman" w:hAnsi="Arial" w:cs="Times New Roman"/>
      <w:i/>
      <w:sz w:val="20"/>
      <w:szCs w:val="20"/>
    </w:rPr>
  </w:style>
  <w:style w:type="character" w:customStyle="1" w:styleId="90">
    <w:name w:val="Заголовок 9 Знак"/>
    <w:basedOn w:val="a0"/>
    <w:link w:val="9"/>
    <w:rsid w:val="009B1C4A"/>
    <w:rPr>
      <w:rFonts w:ascii="Arial" w:eastAsia="Times New Roman" w:hAnsi="Arial" w:cs="Times New Roman"/>
      <w:i/>
      <w:sz w:val="18"/>
      <w:szCs w:val="20"/>
    </w:rPr>
  </w:style>
  <w:style w:type="paragraph" w:styleId="a5">
    <w:name w:val="Subtitle"/>
    <w:basedOn w:val="a"/>
    <w:next w:val="a"/>
    <w:link w:val="a6"/>
    <w:uiPriority w:val="11"/>
    <w:qFormat/>
    <w:rsid w:val="001178E7"/>
    <w:pPr>
      <w:numPr>
        <w:ilvl w:val="1"/>
      </w:numPr>
      <w:ind w:left="720"/>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1178E7"/>
    <w:rPr>
      <w:rFonts w:asciiTheme="majorHAnsi" w:eastAsiaTheme="majorEastAsia" w:hAnsiTheme="majorHAnsi" w:cstheme="majorBidi"/>
      <w:i/>
      <w:iCs/>
      <w:color w:val="4F81BD" w:themeColor="accent1"/>
      <w:spacing w:val="15"/>
      <w:sz w:val="24"/>
      <w:szCs w:val="24"/>
      <w:lang w:val="ru-RU"/>
    </w:rPr>
  </w:style>
  <w:style w:type="paragraph" w:styleId="a7">
    <w:name w:val="Title"/>
    <w:basedOn w:val="a"/>
    <w:next w:val="a"/>
    <w:link w:val="a8"/>
    <w:uiPriority w:val="10"/>
    <w:qFormat/>
    <w:rsid w:val="00AA5ECD"/>
    <w:pPr>
      <w:pBdr>
        <w:bottom w:val="single" w:sz="8" w:space="4" w:color="4F81BD" w:themeColor="accent1"/>
      </w:pBdr>
      <w:spacing w:after="300"/>
      <w:contextualSpacing/>
      <w:jc w:val="center"/>
    </w:pPr>
    <w:rPr>
      <w:rFonts w:eastAsiaTheme="majorEastAsia" w:cstheme="majorBidi"/>
      <w:b/>
      <w:spacing w:val="5"/>
      <w:kern w:val="28"/>
      <w:sz w:val="36"/>
      <w:szCs w:val="52"/>
    </w:rPr>
  </w:style>
  <w:style w:type="character" w:customStyle="1" w:styleId="a8">
    <w:name w:val="Название Знак"/>
    <w:basedOn w:val="a0"/>
    <w:link w:val="a7"/>
    <w:uiPriority w:val="10"/>
    <w:rsid w:val="00AA5ECD"/>
    <w:rPr>
      <w:rFonts w:ascii="Times New Roman" w:eastAsiaTheme="majorEastAsia" w:hAnsi="Times New Roman" w:cstheme="majorBidi"/>
      <w:b/>
      <w:spacing w:val="5"/>
      <w:kern w:val="28"/>
      <w:sz w:val="36"/>
      <w:szCs w:val="52"/>
      <w:lang w:val="ru-RU"/>
    </w:rPr>
  </w:style>
  <w:style w:type="character" w:styleId="a9">
    <w:name w:val="Book Title"/>
    <w:basedOn w:val="a0"/>
    <w:uiPriority w:val="33"/>
    <w:qFormat/>
    <w:rsid w:val="00AA5ECD"/>
    <w:rPr>
      <w:b/>
      <w:bCs/>
      <w:smallCaps/>
      <w:spacing w:val="5"/>
    </w:rPr>
  </w:style>
  <w:style w:type="paragraph" w:styleId="aa">
    <w:name w:val="TOC Heading"/>
    <w:basedOn w:val="1"/>
    <w:next w:val="a"/>
    <w:uiPriority w:val="39"/>
    <w:semiHidden/>
    <w:unhideWhenUsed/>
    <w:qFormat/>
    <w:rsid w:val="007C0E92"/>
    <w:pPr>
      <w:numPr>
        <w:numId w:val="0"/>
      </w:numPr>
      <w:spacing w:after="0" w:line="276" w:lineRule="auto"/>
      <w:jc w:val="left"/>
      <w:outlineLvl w:val="9"/>
    </w:pPr>
    <w:rPr>
      <w:rFonts w:asciiTheme="majorHAnsi" w:eastAsiaTheme="majorEastAsia" w:hAnsiTheme="majorHAnsi" w:cstheme="majorBidi"/>
      <w:bCs/>
      <w:color w:val="365F91" w:themeColor="accent1" w:themeShade="BF"/>
      <w:kern w:val="0"/>
      <w:sz w:val="28"/>
      <w:szCs w:val="28"/>
      <w:lang w:val="ru-RU"/>
    </w:rPr>
  </w:style>
  <w:style w:type="paragraph" w:styleId="11">
    <w:name w:val="toc 1"/>
    <w:basedOn w:val="a"/>
    <w:next w:val="a"/>
    <w:autoRedefine/>
    <w:uiPriority w:val="39"/>
    <w:unhideWhenUsed/>
    <w:rsid w:val="007C0E92"/>
    <w:pPr>
      <w:spacing w:after="100"/>
    </w:pPr>
  </w:style>
  <w:style w:type="paragraph" w:styleId="21">
    <w:name w:val="toc 2"/>
    <w:basedOn w:val="a"/>
    <w:next w:val="a"/>
    <w:autoRedefine/>
    <w:uiPriority w:val="39"/>
    <w:unhideWhenUsed/>
    <w:rsid w:val="007C0E92"/>
    <w:pPr>
      <w:spacing w:after="100"/>
      <w:ind w:left="280"/>
    </w:pPr>
  </w:style>
  <w:style w:type="paragraph" w:styleId="31">
    <w:name w:val="toc 3"/>
    <w:basedOn w:val="a"/>
    <w:next w:val="a"/>
    <w:autoRedefine/>
    <w:uiPriority w:val="39"/>
    <w:unhideWhenUsed/>
    <w:rsid w:val="007C0E92"/>
    <w:pPr>
      <w:spacing w:after="100"/>
      <w:ind w:left="560"/>
    </w:pPr>
  </w:style>
  <w:style w:type="character" w:styleId="ab">
    <w:name w:val="Hyperlink"/>
    <w:basedOn w:val="a0"/>
    <w:uiPriority w:val="99"/>
    <w:unhideWhenUsed/>
    <w:rsid w:val="007C0E92"/>
    <w:rPr>
      <w:color w:val="0000FF" w:themeColor="hyperlink"/>
      <w:u w:val="single"/>
    </w:rPr>
  </w:style>
  <w:style w:type="paragraph" w:styleId="ac">
    <w:name w:val="Balloon Text"/>
    <w:basedOn w:val="a"/>
    <w:link w:val="ad"/>
    <w:uiPriority w:val="99"/>
    <w:semiHidden/>
    <w:unhideWhenUsed/>
    <w:rsid w:val="007C0E92"/>
    <w:pPr>
      <w:spacing w:after="0"/>
    </w:pPr>
    <w:rPr>
      <w:rFonts w:ascii="Tahoma" w:hAnsi="Tahoma" w:cs="Tahoma"/>
      <w:sz w:val="16"/>
      <w:szCs w:val="16"/>
    </w:rPr>
  </w:style>
  <w:style w:type="character" w:customStyle="1" w:styleId="ad">
    <w:name w:val="Текст выноски Знак"/>
    <w:basedOn w:val="a0"/>
    <w:link w:val="ac"/>
    <w:uiPriority w:val="99"/>
    <w:semiHidden/>
    <w:rsid w:val="007C0E92"/>
    <w:rPr>
      <w:rFonts w:ascii="Tahoma" w:hAnsi="Tahoma" w:cs="Tahoma"/>
      <w:sz w:val="16"/>
      <w:szCs w:val="16"/>
      <w:lang w:val="ru-RU"/>
    </w:rPr>
  </w:style>
  <w:style w:type="paragraph" w:styleId="ae">
    <w:name w:val="List Paragraph"/>
    <w:basedOn w:val="a"/>
    <w:uiPriority w:val="34"/>
    <w:qFormat/>
    <w:rsid w:val="007433A4"/>
    <w:pPr>
      <w:contextualSpacing/>
      <w:jc w:val="left"/>
    </w:pPr>
    <w:rPr>
      <w:rFonts w:asciiTheme="minorHAnsi" w:hAnsiTheme="minorHAnsi"/>
      <w:sz w:val="22"/>
    </w:rPr>
  </w:style>
  <w:style w:type="character" w:styleId="af">
    <w:name w:val="annotation reference"/>
    <w:basedOn w:val="a0"/>
    <w:uiPriority w:val="99"/>
    <w:semiHidden/>
    <w:unhideWhenUsed/>
    <w:rsid w:val="007700D3"/>
    <w:rPr>
      <w:sz w:val="16"/>
      <w:szCs w:val="16"/>
    </w:rPr>
  </w:style>
  <w:style w:type="paragraph" w:styleId="af0">
    <w:name w:val="annotation text"/>
    <w:basedOn w:val="a"/>
    <w:link w:val="af1"/>
    <w:uiPriority w:val="99"/>
    <w:semiHidden/>
    <w:unhideWhenUsed/>
    <w:rsid w:val="007700D3"/>
    <w:rPr>
      <w:sz w:val="20"/>
      <w:szCs w:val="20"/>
    </w:rPr>
  </w:style>
  <w:style w:type="character" w:customStyle="1" w:styleId="af1">
    <w:name w:val="Текст примечания Знак"/>
    <w:basedOn w:val="a0"/>
    <w:link w:val="af0"/>
    <w:uiPriority w:val="99"/>
    <w:semiHidden/>
    <w:rsid w:val="007700D3"/>
    <w:rPr>
      <w:rFonts w:ascii="Times New Roman" w:hAnsi="Times New Roman"/>
      <w:sz w:val="20"/>
      <w:szCs w:val="20"/>
      <w:lang w:val="ru-RU"/>
    </w:rPr>
  </w:style>
  <w:style w:type="paragraph" w:styleId="af2">
    <w:name w:val="annotation subject"/>
    <w:basedOn w:val="af0"/>
    <w:next w:val="af0"/>
    <w:link w:val="af3"/>
    <w:uiPriority w:val="99"/>
    <w:semiHidden/>
    <w:unhideWhenUsed/>
    <w:rsid w:val="007700D3"/>
    <w:rPr>
      <w:b/>
      <w:bCs/>
    </w:rPr>
  </w:style>
  <w:style w:type="character" w:customStyle="1" w:styleId="af3">
    <w:name w:val="Тема примечания Знак"/>
    <w:basedOn w:val="af1"/>
    <w:link w:val="af2"/>
    <w:uiPriority w:val="99"/>
    <w:semiHidden/>
    <w:rsid w:val="007700D3"/>
    <w:rPr>
      <w:b/>
      <w:bCs/>
    </w:rPr>
  </w:style>
  <w:style w:type="paragraph" w:customStyle="1" w:styleId="12">
    <w:name w:val="Стиль1. Оформление курсовой (основной текст)"/>
    <w:basedOn w:val="a"/>
    <w:link w:val="13"/>
    <w:qFormat/>
    <w:rsid w:val="000A663C"/>
    <w:pPr>
      <w:spacing w:line="360" w:lineRule="auto"/>
      <w:ind w:left="0" w:firstLine="851"/>
    </w:pPr>
    <w:rPr>
      <w:rFonts w:cs="Times New Roman"/>
      <w:szCs w:val="28"/>
    </w:rPr>
  </w:style>
  <w:style w:type="character" w:customStyle="1" w:styleId="13">
    <w:name w:val="Стиль1. Оформление курсовой (основной текст) Знак"/>
    <w:basedOn w:val="a0"/>
    <w:link w:val="12"/>
    <w:rsid w:val="000A663C"/>
    <w:rPr>
      <w:rFonts w:ascii="Times New Roman" w:hAnsi="Times New Roman" w:cs="Times New Roman"/>
      <w:sz w:val="28"/>
      <w:szCs w:val="28"/>
      <w:lang w:val="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FE52EA-7717-4CFE-9430-8DD27C0E4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27</Pages>
  <Words>2890</Words>
  <Characters>16478</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sogimu</dc:creator>
  <cp:lastModifiedBy>sogimu</cp:lastModifiedBy>
  <cp:revision>581</cp:revision>
  <dcterms:created xsi:type="dcterms:W3CDTF">2013-10-01T03:50:00Z</dcterms:created>
  <dcterms:modified xsi:type="dcterms:W3CDTF">2013-11-12T06:11:00Z</dcterms:modified>
</cp:coreProperties>
</file>